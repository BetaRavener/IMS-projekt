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82" w:rsidRPr="002D6F82" w:rsidRDefault="002D6F82" w:rsidP="001853E4">
      <w:pPr>
        <w:pStyle w:val="NoSpacing"/>
        <w:rPr>
          <w:lang w:val="sk-SK"/>
        </w:rPr>
      </w:pPr>
      <w:r>
        <w:rPr>
          <w:lang w:val="sk-SK"/>
        </w:rPr>
        <w:t xml:space="preserve">(8.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4A5448" w:rsidRDefault="001853E4" w:rsidP="001853E4">
      <w:pPr>
        <w:pStyle w:val="NoSpacing"/>
        <w:rPr>
          <w:lang w:val="sk-SK"/>
        </w:rPr>
      </w:pPr>
      <w:r>
        <w:rPr>
          <w:lang w:val="sk-SK"/>
        </w:rPr>
        <w:t xml:space="preserve">Odhad kapacity prieplavu </w:t>
      </w:r>
      <w:proofErr w:type="spellStart"/>
      <w:r>
        <w:rPr>
          <w:lang w:val="sk-SK"/>
        </w:rPr>
        <w:t>Cerna</w:t>
      </w:r>
      <w:proofErr w:type="spellEnd"/>
      <w:r>
        <w:rPr>
          <w:lang w:val="sk-SK"/>
        </w:rPr>
        <w:t xml:space="preserve"> Voda - </w:t>
      </w:r>
      <w:proofErr w:type="spellStart"/>
      <w:r>
        <w:rPr>
          <w:lang w:val="sk-SK"/>
        </w:rPr>
        <w:t>Constanta</w:t>
      </w:r>
      <w:proofErr w:type="spellEnd"/>
      <w:r>
        <w:rPr>
          <w:lang w:val="sk-SK"/>
        </w:rPr>
        <w:t xml:space="preserve"> – 100 mil. t / rok</w:t>
      </w:r>
    </w:p>
    <w:p w:rsidR="001853E4" w:rsidRDefault="001853E4" w:rsidP="001853E4">
      <w:pPr>
        <w:pStyle w:val="NoSpacing"/>
        <w:rPr>
          <w:lang w:val="sk-SK"/>
        </w:rPr>
      </w:pPr>
      <w:r>
        <w:rPr>
          <w:lang w:val="sk-SK"/>
        </w:rPr>
        <w:tab/>
        <w:t>Odpovedá tiež realisticky odhadovanej minimálnej kapacite Dunaja</w:t>
      </w:r>
    </w:p>
    <w:p w:rsidR="002D6F82" w:rsidRDefault="002D6F82" w:rsidP="001853E4">
      <w:pPr>
        <w:pStyle w:val="NoSpacing"/>
        <w:rPr>
          <w:lang w:val="sk-SK"/>
        </w:rPr>
      </w:pPr>
    </w:p>
    <w:p w:rsidR="001853E4" w:rsidRDefault="002D6F82" w:rsidP="001853E4">
      <w:pPr>
        <w:pStyle w:val="NoSpacing"/>
        <w:rPr>
          <w:lang w:val="sk-SK"/>
        </w:rPr>
      </w:pPr>
      <w:r>
        <w:rPr>
          <w:lang w:val="sk-SK"/>
        </w:rPr>
        <w:t xml:space="preserve">(10.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2D6F82" w:rsidRDefault="002D6F82" w:rsidP="001853E4">
      <w:pPr>
        <w:pStyle w:val="NoSpacing"/>
        <w:rPr>
          <w:lang w:val="sk-SK"/>
        </w:rPr>
      </w:pPr>
      <w:r>
        <w:rPr>
          <w:lang w:val="sk-SK"/>
        </w:rPr>
        <w:t>Priemerná prepravná vzdialenosť v starých štátoch EU – 140 km</w:t>
      </w:r>
    </w:p>
    <w:p w:rsidR="002D6F82" w:rsidRDefault="002D6F82" w:rsidP="001853E4">
      <w:pPr>
        <w:pStyle w:val="NoSpacing"/>
        <w:rPr>
          <w:lang w:val="sk-SK"/>
        </w:rPr>
      </w:pPr>
    </w:p>
    <w:p w:rsidR="002D6F82" w:rsidRDefault="002D6F82" w:rsidP="001853E4">
      <w:pPr>
        <w:pStyle w:val="NoSpacing"/>
        <w:rPr>
          <w:lang w:val="sk-SK"/>
        </w:rPr>
      </w:pPr>
      <w:r>
        <w:rPr>
          <w:lang w:val="sk-SK"/>
        </w:rPr>
        <w:t xml:space="preserve">(15.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2D6F82" w:rsidRDefault="002D6F82" w:rsidP="001853E4">
      <w:pPr>
        <w:pStyle w:val="NoSpacing"/>
        <w:rPr>
          <w:lang w:val="sk-SK"/>
        </w:rPr>
      </w:pPr>
      <w:r>
        <w:rPr>
          <w:lang w:val="sk-SK"/>
        </w:rPr>
        <w:t>Zdroj alebo cieľ prepravy sú väčšinou námorné prístavy, v obmedzenom množstve však existuje a postupne vzniká preprava aj medzi dvoma vnútrozemskými prístavmi.</w:t>
      </w:r>
    </w:p>
    <w:p w:rsidR="002D6F82" w:rsidRDefault="002D6F82" w:rsidP="001853E4">
      <w:pPr>
        <w:pStyle w:val="NoSpacing"/>
        <w:rPr>
          <w:lang w:val="sk-SK"/>
        </w:rPr>
      </w:pPr>
    </w:p>
    <w:p w:rsidR="002D6F82" w:rsidRDefault="002D6F82" w:rsidP="001853E4">
      <w:pPr>
        <w:pStyle w:val="NoSpacing"/>
        <w:rPr>
          <w:lang w:val="sk-SK"/>
        </w:rPr>
      </w:pPr>
      <w:r>
        <w:t>(</w:t>
      </w:r>
      <w:r>
        <w:rPr>
          <w:lang w:val="sk-SK"/>
        </w:rPr>
        <w:t xml:space="preserve">16.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2D6F82" w:rsidRDefault="002D6F82" w:rsidP="001853E4">
      <w:pPr>
        <w:pStyle w:val="NoSpacing"/>
        <w:rPr>
          <w:lang w:val="sk-SK"/>
        </w:rPr>
      </w:pPr>
      <w:r>
        <w:rPr>
          <w:lang w:val="sk-SK"/>
        </w:rPr>
        <w:t xml:space="preserve">Teoretický výpočet plavebnej doby, použité </w:t>
      </w:r>
      <w:proofErr w:type="spellStart"/>
      <w:r>
        <w:rPr>
          <w:lang w:val="sk-SK"/>
        </w:rPr>
        <w:t>parametere</w:t>
      </w:r>
      <w:proofErr w:type="spellEnd"/>
      <w:r>
        <w:rPr>
          <w:lang w:val="sk-SK"/>
        </w:rPr>
        <w:t>:</w:t>
      </w:r>
    </w:p>
    <w:p w:rsidR="002D6F82" w:rsidRDefault="002D6F82" w:rsidP="002D6F8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Rýchlosť riečnej kontajnerovej lode na kanále = 10 km/h</w:t>
      </w:r>
    </w:p>
    <w:p w:rsidR="002D6F82" w:rsidRDefault="002D6F82" w:rsidP="002D6F8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Rýchlosť riečnej kontajnerovej lode v </w:t>
      </w:r>
      <w:proofErr w:type="spellStart"/>
      <w:r>
        <w:rPr>
          <w:lang w:val="sk-SK"/>
        </w:rPr>
        <w:t>protiprúde</w:t>
      </w:r>
      <w:proofErr w:type="spellEnd"/>
      <w:r>
        <w:rPr>
          <w:lang w:val="sk-SK"/>
        </w:rPr>
        <w:t xml:space="preserve"> Labe = 6 km/h</w:t>
      </w:r>
    </w:p>
    <w:p w:rsidR="002D6F82" w:rsidRDefault="002D6F82" w:rsidP="002D6F8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Rýchlosť riečnej kontajnerovej lode v prúde </w:t>
      </w:r>
      <w:proofErr w:type="spellStart"/>
      <w:r>
        <w:rPr>
          <w:lang w:val="sk-SK"/>
        </w:rPr>
        <w:t>Lave</w:t>
      </w:r>
      <w:proofErr w:type="spellEnd"/>
      <w:r>
        <w:rPr>
          <w:lang w:val="sk-SK"/>
        </w:rPr>
        <w:t xml:space="preserve"> = 14 km/h</w:t>
      </w:r>
    </w:p>
    <w:p w:rsidR="002D6F82" w:rsidRDefault="002D6F82" w:rsidP="002D6F8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Rýchlosť riečnej kontajnerovej lode na veľkých voľne tečúcich riekach (stredný a dolný Dunaj)</w:t>
      </w:r>
      <w:r w:rsidR="008A1448">
        <w:rPr>
          <w:lang w:val="sk-SK"/>
        </w:rPr>
        <w:t xml:space="preserve"> = Labe</w:t>
      </w:r>
      <w:r>
        <w:rPr>
          <w:lang w:val="sk-SK"/>
        </w:rPr>
        <w:t xml:space="preserve"> </w:t>
      </w:r>
      <w:r w:rsidR="008A1448">
        <w:rPr>
          <w:lang w:val="sk-SK"/>
        </w:rPr>
        <w:t>+</w:t>
      </w:r>
      <w:r>
        <w:rPr>
          <w:lang w:val="sk-SK"/>
        </w:rPr>
        <w:t xml:space="preserve"> 3 km/h</w:t>
      </w:r>
      <w:r w:rsidR="008A1448">
        <w:rPr>
          <w:lang w:val="sk-SK"/>
        </w:rPr>
        <w:t xml:space="preserve"> </w:t>
      </w:r>
    </w:p>
    <w:p w:rsidR="002D6F82" w:rsidRDefault="008A1448" w:rsidP="002D6F82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Čakanie na každom stupni = 30 minút</w:t>
      </w:r>
    </w:p>
    <w:p w:rsidR="008A1448" w:rsidRDefault="008A1448" w:rsidP="0079388F">
      <w:pPr>
        <w:pStyle w:val="NoSpacing"/>
        <w:numPr>
          <w:ilvl w:val="0"/>
          <w:numId w:val="1"/>
        </w:numPr>
        <w:rPr>
          <w:lang w:val="sk-SK"/>
        </w:rPr>
      </w:pPr>
      <w:r w:rsidRPr="008A1448">
        <w:rPr>
          <w:lang w:val="sk-SK"/>
        </w:rPr>
        <w:t xml:space="preserve">Preklad </w:t>
      </w:r>
      <w:r w:rsidR="002C26D0">
        <w:rPr>
          <w:lang w:val="sk-SK"/>
        </w:rPr>
        <w:t xml:space="preserve">kontajnerov </w:t>
      </w:r>
      <w:r w:rsidRPr="008A1448">
        <w:rPr>
          <w:lang w:val="sk-SK"/>
        </w:rPr>
        <w:t>riečne plavidlo -</w:t>
      </w:r>
      <w:r>
        <w:t>&gt;</w:t>
      </w:r>
      <w:r>
        <w:rPr>
          <w:lang w:val="sk-SK"/>
        </w:rPr>
        <w:t xml:space="preserve"> námorné = 2 dni</w:t>
      </w:r>
    </w:p>
    <w:p w:rsidR="002C26D0" w:rsidRDefault="002C26D0" w:rsidP="0079388F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Denná doba prevádzky = 23 hodín</w:t>
      </w:r>
    </w:p>
    <w:p w:rsidR="002C26D0" w:rsidRDefault="002C26D0" w:rsidP="002C26D0">
      <w:pPr>
        <w:pStyle w:val="NoSpacing"/>
        <w:rPr>
          <w:lang w:val="sk-SK"/>
        </w:rPr>
      </w:pPr>
      <w:r>
        <w:rPr>
          <w:noProof/>
        </w:rPr>
        <w:drawing>
          <wp:inline distT="0" distB="0" distL="0" distR="0">
            <wp:extent cx="5939790" cy="38963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6D0" w:rsidRDefault="002C26D0" w:rsidP="002C26D0">
      <w:pPr>
        <w:pStyle w:val="NoSpacing"/>
        <w:rPr>
          <w:lang w:val="sk-SK"/>
        </w:rPr>
      </w:pPr>
    </w:p>
    <w:p w:rsidR="002C26D0" w:rsidRDefault="002C26D0" w:rsidP="002C26D0">
      <w:pPr>
        <w:pStyle w:val="NoSpacing"/>
        <w:rPr>
          <w:lang w:val="sk-SK"/>
        </w:rPr>
      </w:pPr>
      <w:r>
        <w:rPr>
          <w:lang w:val="sk-SK"/>
        </w:rPr>
        <w:t xml:space="preserve">(17.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2C26D0" w:rsidRDefault="002C26D0" w:rsidP="002C26D0">
      <w:pPr>
        <w:pStyle w:val="NoSpacing"/>
        <w:rPr>
          <w:lang w:val="sk-SK"/>
        </w:rPr>
      </w:pPr>
      <w:r>
        <w:rPr>
          <w:lang w:val="sk-SK"/>
        </w:rPr>
        <w:t>Veľký vplyv na cenu prepravy 1 TEU má počet kontajnerov, ktoré je možné na plavidlo či súpravu možno naložiť.</w:t>
      </w:r>
    </w:p>
    <w:p w:rsidR="002C26D0" w:rsidRPr="00186E3E" w:rsidRDefault="002C26D0" w:rsidP="002C26D0">
      <w:pPr>
        <w:pStyle w:val="NoSpacing"/>
        <w:rPr>
          <w:lang w:val="sk-SK"/>
        </w:rPr>
      </w:pPr>
      <w:r>
        <w:rPr>
          <w:lang w:val="sk-SK"/>
        </w:rPr>
        <w:lastRenderedPageBreak/>
        <w:t>Stredná hmotnosť kontajneru = 11t / TEU</w:t>
      </w:r>
      <w:r w:rsidR="00186E3E">
        <w:rPr>
          <w:lang w:val="sk-SK"/>
        </w:rPr>
        <w:t xml:space="preserve"> </w:t>
      </w:r>
      <w:r w:rsidR="00186E3E">
        <w:t xml:space="preserve">(TEU = 20 </w:t>
      </w:r>
      <w:r w:rsidR="00186E3E" w:rsidRPr="00186E3E">
        <w:rPr>
          <w:lang w:val="sk-SK"/>
        </w:rPr>
        <w:t>stôp</w:t>
      </w:r>
      <w:r w:rsidR="00186E3E">
        <w:rPr>
          <w:lang w:val="sk-SK"/>
        </w:rPr>
        <w:t xml:space="preserve"> veľký kontajner)</w:t>
      </w:r>
    </w:p>
    <w:p w:rsidR="002C26D0" w:rsidRDefault="002C26D0" w:rsidP="002C26D0">
      <w:pPr>
        <w:pStyle w:val="NoSpacing"/>
        <w:rPr>
          <w:lang w:val="sk-SK"/>
        </w:rPr>
      </w:pPr>
      <w:r>
        <w:rPr>
          <w:noProof/>
        </w:rPr>
        <w:drawing>
          <wp:inline distT="0" distB="0" distL="0" distR="0">
            <wp:extent cx="3967536" cy="4365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60" cy="437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k-SK"/>
        </w:rPr>
        <w:t xml:space="preserve"> </w:t>
      </w:r>
    </w:p>
    <w:p w:rsidR="002C26D0" w:rsidRDefault="002C26D0" w:rsidP="002C26D0">
      <w:pPr>
        <w:autoSpaceDE w:val="0"/>
        <w:autoSpaceDN w:val="0"/>
        <w:adjustRightInd w:val="0"/>
        <w:spacing w:after="0" w:line="240" w:lineRule="auto"/>
        <w:rPr>
          <w:rFonts w:ascii="Arial+2+1" w:hAnsi="Arial+2+1" w:cs="Arial+2+1"/>
        </w:rPr>
      </w:pPr>
      <w:r>
        <w:rPr>
          <w:lang w:val="sk-SK"/>
        </w:rPr>
        <w:t>„</w:t>
      </w:r>
      <w:r>
        <w:rPr>
          <w:rFonts w:ascii="Arial" w:hAnsi="Arial" w:cs="Arial"/>
        </w:rPr>
        <w:t xml:space="preserve">Z </w:t>
      </w:r>
      <w:proofErr w:type="spellStart"/>
      <w:r>
        <w:rPr>
          <w:rFonts w:ascii="Arial" w:hAnsi="Arial" w:cs="Arial"/>
        </w:rPr>
        <w:t>tabulky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vyplývá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relace</w:t>
      </w:r>
      <w:proofErr w:type="spellEnd"/>
      <w:r>
        <w:rPr>
          <w:rFonts w:ascii="Arial" w:hAnsi="Arial" w:cs="Arial"/>
        </w:rPr>
        <w:t xml:space="preserve"> z </w:t>
      </w:r>
      <w:proofErr w:type="spellStart"/>
      <w:r>
        <w:rPr>
          <w:rFonts w:ascii="Arial" w:hAnsi="Arial" w:cs="Arial"/>
        </w:rPr>
        <w:t>oblasti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jižní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Moravy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</w:t>
      </w:r>
      <w:r>
        <w:rPr>
          <w:rFonts w:ascii="Arial+2+1" w:hAnsi="Arial+2+1" w:cs="Arial+2+1"/>
        </w:rPr>
        <w:t>ř</w:t>
      </w:r>
      <w:r>
        <w:rPr>
          <w:rFonts w:ascii="Arial" w:hAnsi="Arial" w:cs="Arial"/>
        </w:rPr>
        <w:t>ístavu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Constan</w:t>
      </w:r>
      <w:r>
        <w:rPr>
          <w:rFonts w:ascii="Arial+2+1" w:hAnsi="Arial+2+1" w:cs="Arial+2+1"/>
        </w:rPr>
        <w:t>ţ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provozn</w:t>
      </w:r>
      <w:r>
        <w:rPr>
          <w:rFonts w:ascii="Arial+2+1" w:hAnsi="Arial+2+1" w:cs="Arial+2+1"/>
        </w:rPr>
        <w:t>ě</w:t>
      </w:r>
      <w:proofErr w:type="spellEnd"/>
    </w:p>
    <w:p w:rsidR="002C26D0" w:rsidRDefault="002C26D0" w:rsidP="002C2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zdaleka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nejvýhodn</w:t>
      </w:r>
      <w:r>
        <w:rPr>
          <w:rFonts w:ascii="Arial+2+1" w:hAnsi="Arial+2+1" w:cs="Arial+2+1"/>
        </w:rPr>
        <w:t>ě</w:t>
      </w:r>
      <w:r>
        <w:rPr>
          <w:rFonts w:ascii="Arial" w:hAnsi="Arial" w:cs="Arial"/>
        </w:rPr>
        <w:t>jší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Umož</w:t>
      </w:r>
      <w:r>
        <w:rPr>
          <w:rFonts w:ascii="Arial+2+1" w:hAnsi="Arial+2+1" w:cs="Arial+2+1"/>
        </w:rPr>
        <w:t>ň</w:t>
      </w:r>
      <w:r>
        <w:rPr>
          <w:rFonts w:ascii="Arial" w:hAnsi="Arial" w:cs="Arial"/>
        </w:rPr>
        <w:t>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prakticky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vždy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ložení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>
        <w:rPr>
          <w:rFonts w:ascii="Arial+2+1" w:hAnsi="Arial+2+1" w:cs="Arial+2+1"/>
        </w:rPr>
        <w:t>ř</w:t>
      </w:r>
      <w:r>
        <w:rPr>
          <w:rFonts w:ascii="Arial" w:hAnsi="Arial" w:cs="Arial"/>
        </w:rPr>
        <w:t>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vrstev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kontejner</w:t>
      </w:r>
      <w:r>
        <w:rPr>
          <w:rFonts w:ascii="Arial+2+1" w:hAnsi="Arial+2+1" w:cs="Arial+2+1"/>
        </w:rPr>
        <w:t>ů</w:t>
      </w:r>
      <w:proofErr w:type="spellEnd"/>
      <w:r>
        <w:rPr>
          <w:rFonts w:ascii="Arial+2+1" w:hAnsi="Arial+2+1" w:cs="Arial+2+1"/>
        </w:rPr>
        <w:t xml:space="preserve"> </w:t>
      </w:r>
      <w:r>
        <w:rPr>
          <w:rFonts w:ascii="Arial" w:hAnsi="Arial" w:cs="Arial"/>
        </w:rPr>
        <w:t>(288 TEU)</w:t>
      </w:r>
    </w:p>
    <w:p w:rsidR="002C26D0" w:rsidRDefault="002C26D0" w:rsidP="002C2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soupravách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dvou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+2+1" w:hAnsi="Arial+2+1" w:cs="Arial+2+1"/>
        </w:rPr>
        <w:t>č</w:t>
      </w:r>
      <w:r>
        <w:rPr>
          <w:rFonts w:ascii="Arial" w:hAnsi="Arial" w:cs="Arial"/>
        </w:rPr>
        <w:t>lunech</w:t>
      </w:r>
      <w:r>
        <w:rPr>
          <w:rFonts w:ascii="Arial" w:hAnsi="Arial" w:cs="Arial"/>
          <w:sz w:val="14"/>
          <w:szCs w:val="14"/>
        </w:rPr>
        <w:t>25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Již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proplutí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krátkého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úseku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Dunaji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možno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tyto</w:t>
      </w:r>
      <w:proofErr w:type="spellEnd"/>
    </w:p>
    <w:p w:rsidR="002C26D0" w:rsidRDefault="002C26D0" w:rsidP="002C26D0">
      <w:pPr>
        <w:pStyle w:val="NoSpacing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soupravy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spojit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dopravovat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+2+1" w:hAnsi="Arial+2+1" w:cs="Arial+2+1"/>
        </w:rPr>
        <w:t>č</w:t>
      </w:r>
      <w:r>
        <w:rPr>
          <w:rFonts w:ascii="Arial" w:hAnsi="Arial" w:cs="Arial"/>
        </w:rPr>
        <w:t>ty</w:t>
      </w:r>
      <w:r>
        <w:rPr>
          <w:rFonts w:ascii="Arial+2+1" w:hAnsi="Arial+2+1" w:cs="Arial+2+1"/>
        </w:rPr>
        <w:t>řč</w:t>
      </w:r>
      <w:r>
        <w:rPr>
          <w:rFonts w:ascii="Arial" w:hAnsi="Arial" w:cs="Arial"/>
        </w:rPr>
        <w:t>lunové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souprav</w:t>
      </w:r>
      <w:r>
        <w:rPr>
          <w:rFonts w:ascii="Arial+2+1" w:hAnsi="Arial+2+1" w:cs="Arial+2+1"/>
        </w:rPr>
        <w:t>ě</w:t>
      </w:r>
      <w:proofErr w:type="spellEnd"/>
      <w:r>
        <w:rPr>
          <w:rFonts w:ascii="Arial+2+1" w:hAnsi="Arial+2+1" w:cs="Arial+2+1"/>
        </w:rPr>
        <w:t xml:space="preserve"> </w:t>
      </w:r>
      <w:proofErr w:type="spellStart"/>
      <w:r>
        <w:rPr>
          <w:rFonts w:ascii="Arial" w:hAnsi="Arial" w:cs="Arial"/>
        </w:rPr>
        <w:t>až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námo</w:t>
      </w:r>
      <w:r>
        <w:rPr>
          <w:rFonts w:ascii="Arial+2+1" w:hAnsi="Arial+2+1" w:cs="Arial+2+1"/>
        </w:rPr>
        <w:t>ř</w:t>
      </w:r>
      <w:r>
        <w:rPr>
          <w:rFonts w:ascii="Arial" w:hAnsi="Arial" w:cs="Arial"/>
        </w:rPr>
        <w:t>nímu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>
        <w:rPr>
          <w:rFonts w:ascii="Arial+2+1" w:hAnsi="Arial+2+1" w:cs="Arial+2+1"/>
        </w:rPr>
        <w:t>ř</w:t>
      </w:r>
      <w:r>
        <w:rPr>
          <w:rFonts w:ascii="Arial" w:hAnsi="Arial" w:cs="Arial"/>
        </w:rPr>
        <w:t>ístavu</w:t>
      </w:r>
      <w:proofErr w:type="spellEnd"/>
      <w:r>
        <w:rPr>
          <w:rFonts w:ascii="Arial" w:hAnsi="Arial" w:cs="Arial"/>
        </w:rPr>
        <w:t xml:space="preserve"> 576 TEU”</w:t>
      </w:r>
    </w:p>
    <w:p w:rsidR="002C26D0" w:rsidRDefault="002C26D0" w:rsidP="002C26D0">
      <w:pPr>
        <w:pStyle w:val="NoSpacing"/>
        <w:rPr>
          <w:rFonts w:ascii="Arial" w:hAnsi="Arial" w:cs="Arial"/>
        </w:rPr>
      </w:pPr>
    </w:p>
    <w:p w:rsidR="002C26D0" w:rsidRDefault="002C26D0" w:rsidP="002C26D0">
      <w:pPr>
        <w:pStyle w:val="NoSpacing"/>
        <w:rPr>
          <w:rFonts w:cs="Arial"/>
        </w:rPr>
      </w:pPr>
      <w:r w:rsidRPr="002C26D0">
        <w:rPr>
          <w:rFonts w:cs="Arial"/>
        </w:rPr>
        <w:t xml:space="preserve">(21. </w:t>
      </w:r>
      <w:proofErr w:type="spellStart"/>
      <w:r w:rsidRPr="002C26D0">
        <w:rPr>
          <w:rFonts w:cs="Arial"/>
        </w:rPr>
        <w:t>PaVC</w:t>
      </w:r>
      <w:proofErr w:type="spellEnd"/>
      <w:r w:rsidRPr="002C26D0">
        <w:rPr>
          <w:rFonts w:cs="Arial"/>
        </w:rPr>
        <w:t>)</w:t>
      </w:r>
    </w:p>
    <w:p w:rsidR="002C26D0" w:rsidRDefault="002C26D0" w:rsidP="002C26D0">
      <w:pPr>
        <w:pStyle w:val="NoSpacing"/>
        <w:rPr>
          <w:rFonts w:cs="Arial"/>
        </w:rPr>
      </w:pPr>
      <w:proofErr w:type="spellStart"/>
      <w:r>
        <w:rPr>
          <w:rFonts w:cs="Arial"/>
        </w:rPr>
        <w:t>Ostravsko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Přerov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sú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významnými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výrobcami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mimoriadne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veľkých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ťažkých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výrobkov</w:t>
      </w:r>
      <w:proofErr w:type="spellEnd"/>
      <w:r>
        <w:rPr>
          <w:rFonts w:cs="Arial"/>
        </w:rPr>
        <w:t>.</w:t>
      </w:r>
    </w:p>
    <w:p w:rsidR="002C26D0" w:rsidRDefault="002C26D0" w:rsidP="002C26D0">
      <w:pPr>
        <w:pStyle w:val="NoSpacing"/>
        <w:rPr>
          <w:rFonts w:cs="Arial"/>
        </w:rPr>
      </w:pPr>
    </w:p>
    <w:p w:rsidR="002C26D0" w:rsidRDefault="002C26D0" w:rsidP="002C26D0">
      <w:pPr>
        <w:pStyle w:val="NoSpacing"/>
        <w:rPr>
          <w:rFonts w:cs="Arial"/>
        </w:rPr>
      </w:pPr>
      <w:r>
        <w:rPr>
          <w:rFonts w:cs="Arial"/>
        </w:rPr>
        <w:t xml:space="preserve">(28. </w:t>
      </w:r>
      <w:proofErr w:type="spellStart"/>
      <w:r>
        <w:rPr>
          <w:rFonts w:cs="Arial"/>
        </w:rPr>
        <w:t>PaVC</w:t>
      </w:r>
      <w:proofErr w:type="spellEnd"/>
      <w:r>
        <w:rPr>
          <w:rFonts w:cs="Arial"/>
        </w:rPr>
        <w:t>)</w:t>
      </w:r>
    </w:p>
    <w:p w:rsidR="002C26D0" w:rsidRDefault="002C26D0" w:rsidP="002C26D0">
      <w:pPr>
        <w:pStyle w:val="NoSpacing"/>
        <w:rPr>
          <w:rFonts w:cs="Arial"/>
        </w:rPr>
      </w:pPr>
      <w:proofErr w:type="spellStart"/>
      <w:r>
        <w:rPr>
          <w:rFonts w:cs="Arial"/>
        </w:rPr>
        <w:t>Podľa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dohody</w:t>
      </w:r>
      <w:proofErr w:type="spellEnd"/>
      <w:r>
        <w:rPr>
          <w:rFonts w:cs="Arial"/>
        </w:rPr>
        <w:t xml:space="preserve"> AGN </w:t>
      </w:r>
      <w:proofErr w:type="spellStart"/>
      <w:r>
        <w:rPr>
          <w:rFonts w:cs="Arial"/>
        </w:rPr>
        <w:t>má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byť</w:t>
      </w:r>
      <w:proofErr w:type="spellEnd"/>
      <w:r>
        <w:rPr>
          <w:rFonts w:cs="Arial"/>
        </w:rPr>
        <w:t xml:space="preserve"> D-O-L </w:t>
      </w:r>
      <w:proofErr w:type="spellStart"/>
      <w:r>
        <w:rPr>
          <w:rFonts w:cs="Arial"/>
        </w:rPr>
        <w:t>cesta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triedy</w:t>
      </w:r>
      <w:proofErr w:type="spellEnd"/>
      <w:r>
        <w:rPr>
          <w:rFonts w:cs="Arial"/>
        </w:rPr>
        <w:t xml:space="preserve"> </w:t>
      </w:r>
      <w:r w:rsidRPr="002C26D0">
        <w:rPr>
          <w:rFonts w:cs="Arial"/>
          <w:b/>
        </w:rPr>
        <w:t>Vb</w:t>
      </w:r>
      <w:r w:rsidR="00955830" w:rsidRPr="00955830">
        <w:rPr>
          <w:rFonts w:cs="Arial"/>
        </w:rPr>
        <w:t>.</w:t>
      </w:r>
    </w:p>
    <w:p w:rsidR="00955830" w:rsidRDefault="00955830" w:rsidP="002C26D0">
      <w:pPr>
        <w:pStyle w:val="NoSpacing"/>
        <w:rPr>
          <w:rFonts w:cs="Arial"/>
        </w:rPr>
      </w:pPr>
      <w:proofErr w:type="spellStart"/>
      <w:r>
        <w:rPr>
          <w:rFonts w:cs="Arial"/>
        </w:rPr>
        <w:t>Veľké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motorové</w:t>
      </w:r>
      <w:proofErr w:type="spellEnd"/>
      <w:r>
        <w:rPr>
          <w:rFonts w:cs="Arial"/>
        </w:rPr>
        <w:t xml:space="preserve"> lode – 110x11</w:t>
      </w:r>
      <w:proofErr w:type="gramStart"/>
      <w:r>
        <w:rPr>
          <w:rFonts w:cs="Arial"/>
        </w:rPr>
        <w:t>,4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metra</w:t>
      </w:r>
      <w:proofErr w:type="spellEnd"/>
      <w:r>
        <w:rPr>
          <w:rFonts w:cs="Arial"/>
        </w:rPr>
        <w:t xml:space="preserve"> – </w:t>
      </w:r>
      <w:proofErr w:type="spellStart"/>
      <w:r>
        <w:rPr>
          <w:rFonts w:cs="Arial"/>
        </w:rPr>
        <w:t>pri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dodržaní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ponoru</w:t>
      </w:r>
      <w:proofErr w:type="spellEnd"/>
      <w:r>
        <w:rPr>
          <w:rFonts w:cs="Arial"/>
        </w:rPr>
        <w:t xml:space="preserve"> 2,8 </w:t>
      </w:r>
      <w:proofErr w:type="spellStart"/>
      <w:r>
        <w:rPr>
          <w:rFonts w:cs="Arial"/>
        </w:rPr>
        <w:t>metra</w:t>
      </w:r>
      <w:proofErr w:type="spellEnd"/>
      <w:r>
        <w:rPr>
          <w:rFonts w:cs="Arial"/>
        </w:rPr>
        <w:t xml:space="preserve"> – 2500t </w:t>
      </w:r>
      <w:proofErr w:type="spellStart"/>
      <w:r>
        <w:rPr>
          <w:rFonts w:cs="Arial"/>
        </w:rPr>
        <w:t>nosnosť</w:t>
      </w:r>
      <w:proofErr w:type="spellEnd"/>
    </w:p>
    <w:p w:rsidR="00955830" w:rsidRDefault="00955830" w:rsidP="002C26D0">
      <w:pPr>
        <w:pStyle w:val="NoSpacing"/>
        <w:rPr>
          <w:rFonts w:cs="Arial"/>
        </w:rPr>
      </w:pPr>
      <w:proofErr w:type="spellStart"/>
      <w:r>
        <w:rPr>
          <w:rFonts w:cs="Arial"/>
        </w:rPr>
        <w:t>Tlačné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súpravy</w:t>
      </w:r>
      <w:proofErr w:type="spellEnd"/>
      <w:r>
        <w:rPr>
          <w:rFonts w:cs="Arial"/>
        </w:rPr>
        <w:t xml:space="preserve"> – 180 </w:t>
      </w:r>
      <w:proofErr w:type="spellStart"/>
      <w:r>
        <w:rPr>
          <w:rFonts w:cs="Arial"/>
        </w:rPr>
        <w:t>metrov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dĺžka</w:t>
      </w:r>
      <w:proofErr w:type="spellEnd"/>
      <w:r>
        <w:rPr>
          <w:rFonts w:cs="Arial"/>
        </w:rPr>
        <w:t xml:space="preserve"> – </w:t>
      </w:r>
      <w:proofErr w:type="spellStart"/>
      <w:r>
        <w:rPr>
          <w:rFonts w:cs="Arial"/>
        </w:rPr>
        <w:t>pri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dodržaní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ponoru</w:t>
      </w:r>
      <w:proofErr w:type="spellEnd"/>
      <w:r>
        <w:rPr>
          <w:rFonts w:cs="Arial"/>
        </w:rPr>
        <w:t xml:space="preserve"> – 4000t </w:t>
      </w:r>
      <w:proofErr w:type="spellStart"/>
      <w:r>
        <w:rPr>
          <w:rFonts w:cs="Arial"/>
        </w:rPr>
        <w:t>nosnosť</w:t>
      </w:r>
      <w:proofErr w:type="spellEnd"/>
    </w:p>
    <w:p w:rsidR="00955830" w:rsidRDefault="00955830" w:rsidP="002C26D0">
      <w:pPr>
        <w:pStyle w:val="NoSpacing"/>
        <w:rPr>
          <w:rFonts w:cs="Arial"/>
        </w:rPr>
      </w:pPr>
      <w:proofErr w:type="spellStart"/>
      <w:r>
        <w:rPr>
          <w:rFonts w:cs="Arial"/>
        </w:rPr>
        <w:t>Preprava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kontajnerov</w:t>
      </w:r>
      <w:proofErr w:type="spellEnd"/>
      <w:r>
        <w:rPr>
          <w:rFonts w:cs="Arial"/>
        </w:rPr>
        <w:t xml:space="preserve"> v troch </w:t>
      </w:r>
      <w:proofErr w:type="spellStart"/>
      <w:r>
        <w:rPr>
          <w:rFonts w:cs="Arial"/>
        </w:rPr>
        <w:t>vertikálnych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vrstvách</w:t>
      </w:r>
      <w:proofErr w:type="spellEnd"/>
      <w:r>
        <w:rPr>
          <w:rFonts w:cs="Arial"/>
        </w:rPr>
        <w:t xml:space="preserve"> – </w:t>
      </w:r>
      <w:proofErr w:type="spellStart"/>
      <w:r>
        <w:rPr>
          <w:rFonts w:cs="Arial"/>
        </w:rPr>
        <w:t>dané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výškou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mostou</w:t>
      </w:r>
      <w:proofErr w:type="spellEnd"/>
    </w:p>
    <w:p w:rsidR="00BA3EB3" w:rsidRDefault="00BA3EB3" w:rsidP="002C26D0">
      <w:pPr>
        <w:pStyle w:val="NoSpacing"/>
        <w:rPr>
          <w:lang w:val="sk-SK"/>
        </w:rPr>
      </w:pPr>
    </w:p>
    <w:p w:rsidR="00BA3EB3" w:rsidRDefault="00BA3EB3" w:rsidP="002C26D0">
      <w:pPr>
        <w:pStyle w:val="NoSpacing"/>
        <w:rPr>
          <w:lang w:val="sk-SK"/>
        </w:rPr>
      </w:pPr>
      <w:r>
        <w:rPr>
          <w:lang w:val="sk-SK"/>
        </w:rPr>
        <w:t xml:space="preserve">(29.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BA3EB3" w:rsidRDefault="00BA3EB3" w:rsidP="002C26D0">
      <w:pPr>
        <w:pStyle w:val="NoSpacing"/>
        <w:rPr>
          <w:lang w:val="sk-SK"/>
        </w:rPr>
      </w:pPr>
      <w:r>
        <w:rPr>
          <w:lang w:val="sk-SK"/>
        </w:rPr>
        <w:t>Ďalšie parametre vodnej cesty</w:t>
      </w:r>
    </w:p>
    <w:p w:rsidR="00955830" w:rsidRDefault="00BA3EB3" w:rsidP="002C26D0">
      <w:pPr>
        <w:pStyle w:val="NoSpacing"/>
        <w:rPr>
          <w:lang w:val="sk-SK"/>
        </w:rPr>
      </w:pPr>
      <w:r>
        <w:rPr>
          <w:noProof/>
        </w:rPr>
        <w:lastRenderedPageBreak/>
        <w:drawing>
          <wp:inline distT="0" distB="0" distL="0" distR="0">
            <wp:extent cx="5085573" cy="6106602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997" cy="611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B3" w:rsidRDefault="00BA3EB3" w:rsidP="002C26D0">
      <w:pPr>
        <w:pStyle w:val="NoSpacing"/>
        <w:rPr>
          <w:lang w:val="sk-SK"/>
        </w:rPr>
      </w:pPr>
    </w:p>
    <w:p w:rsidR="00BA3EB3" w:rsidRDefault="00BA3EB3" w:rsidP="002C26D0">
      <w:pPr>
        <w:pStyle w:val="NoSpacing"/>
        <w:rPr>
          <w:lang w:val="sk-SK"/>
        </w:rPr>
      </w:pPr>
      <w:r>
        <w:rPr>
          <w:lang w:val="sk-SK"/>
        </w:rPr>
        <w:t xml:space="preserve">(31.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BA3EB3" w:rsidRDefault="00BA3EB3" w:rsidP="002C26D0">
      <w:pPr>
        <w:pStyle w:val="NoSpacing"/>
        <w:rPr>
          <w:lang w:val="sk-SK"/>
        </w:rPr>
      </w:pPr>
      <w:r>
        <w:rPr>
          <w:lang w:val="sk-SK"/>
        </w:rPr>
        <w:t>Základná trasa zdokumentovaná v </w:t>
      </w:r>
      <w:proofErr w:type="spellStart"/>
      <w:r>
        <w:rPr>
          <w:lang w:val="sk-SK"/>
        </w:rPr>
        <w:t>generelu</w:t>
      </w:r>
      <w:proofErr w:type="spellEnd"/>
      <w:r>
        <w:rPr>
          <w:lang w:val="sk-SK"/>
        </w:rPr>
        <w:t xml:space="preserve"> (mapky).</w:t>
      </w:r>
    </w:p>
    <w:p w:rsidR="00BA3EB3" w:rsidRDefault="00BA3EB3" w:rsidP="002C26D0">
      <w:pPr>
        <w:pStyle w:val="NoSpacing"/>
        <w:rPr>
          <w:lang w:val="sk-SK"/>
        </w:rPr>
      </w:pPr>
      <w:r>
        <w:rPr>
          <w:lang w:val="sk-SK"/>
        </w:rPr>
        <w:t>Optimálne riešenie sa hľadá pre úseky: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Dunaj – </w:t>
      </w:r>
      <w:proofErr w:type="spellStart"/>
      <w:r>
        <w:rPr>
          <w:lang w:val="sk-SK"/>
        </w:rPr>
        <w:t>Hodonín</w:t>
      </w:r>
      <w:proofErr w:type="spellEnd"/>
      <w:r>
        <w:rPr>
          <w:lang w:val="sk-SK"/>
        </w:rPr>
        <w:t xml:space="preserve"> – väčší počet variantných trás, podmienené politikou, nie technikou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Krátky úsek pri Kroměříži – priechod mestom či obchvat?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Výstupná vetva </w:t>
      </w:r>
      <w:proofErr w:type="spellStart"/>
      <w:r>
        <w:rPr>
          <w:lang w:val="sk-SK"/>
        </w:rPr>
        <w:t>Oderskej</w:t>
      </w:r>
      <w:proofErr w:type="spellEnd"/>
      <w:r>
        <w:rPr>
          <w:lang w:val="sk-SK"/>
        </w:rPr>
        <w:t xml:space="preserve"> vetvy od lokality Buk k vrcholovej zdrži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Vrcholová zdrž Labskej vetvy medzi stupňami </w:t>
      </w:r>
      <w:proofErr w:type="spellStart"/>
      <w:r>
        <w:rPr>
          <w:lang w:val="sk-SK"/>
        </w:rPr>
        <w:t>Střelice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Dvořisko</w:t>
      </w:r>
      <w:proofErr w:type="spellEnd"/>
      <w:r>
        <w:rPr>
          <w:lang w:val="sk-SK"/>
        </w:rPr>
        <w:t>:</w:t>
      </w:r>
    </w:p>
    <w:p w:rsidR="00BA3EB3" w:rsidRDefault="00BA3EB3" w:rsidP="00BA3EB3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Buď vysoká vrcholová zdrž</w:t>
      </w:r>
    </w:p>
    <w:p w:rsidR="00BA3EB3" w:rsidRDefault="00BA3EB3" w:rsidP="00BA3EB3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Alebo nižšia zdrž vyžadujúca dlhý tunel</w:t>
      </w:r>
    </w:p>
    <w:p w:rsidR="00BA3EB3" w:rsidRDefault="00BA3EB3" w:rsidP="00BA3EB3">
      <w:pPr>
        <w:pStyle w:val="NoSpacing"/>
        <w:rPr>
          <w:lang w:val="sk-SK"/>
        </w:rPr>
      </w:pPr>
    </w:p>
    <w:p w:rsidR="00BA3EB3" w:rsidRDefault="00BA3EB3" w:rsidP="00BA3EB3">
      <w:pPr>
        <w:pStyle w:val="NoSpacing"/>
        <w:rPr>
          <w:lang w:val="sk-SK"/>
        </w:rPr>
      </w:pPr>
      <w:r>
        <w:rPr>
          <w:lang w:val="sk-SK"/>
        </w:rPr>
        <w:t xml:space="preserve">(32.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BA3EB3" w:rsidRDefault="00BA3EB3" w:rsidP="00BA3EB3">
      <w:pPr>
        <w:pStyle w:val="NoSpacing"/>
        <w:rPr>
          <w:lang w:val="sk-SK"/>
        </w:rPr>
      </w:pPr>
      <w:r>
        <w:rPr>
          <w:lang w:val="sk-SK"/>
        </w:rPr>
        <w:lastRenderedPageBreak/>
        <w:t>Preferujú sa vysoké plavebné komory, lodné zdvíhadlá sú raritou.</w:t>
      </w:r>
    </w:p>
    <w:p w:rsidR="00BA3EB3" w:rsidRDefault="00BA3EB3" w:rsidP="00BA3EB3">
      <w:pPr>
        <w:pStyle w:val="NoSpacing"/>
        <w:rPr>
          <w:lang w:val="sk-SK"/>
        </w:rPr>
      </w:pPr>
      <w:r>
        <w:rPr>
          <w:lang w:val="sk-SK"/>
        </w:rPr>
        <w:t>Spád 25 metrov je kvôli rôznym dôvodom hornou hranicou pre vysokú plavebnú komoru na D-O-L.</w:t>
      </w:r>
    </w:p>
    <w:p w:rsidR="00BA3EB3" w:rsidRDefault="00BA3EB3" w:rsidP="00BA3EB3">
      <w:pPr>
        <w:pStyle w:val="NoSpacing"/>
        <w:rPr>
          <w:lang w:val="sk-SK"/>
        </w:rPr>
      </w:pPr>
    </w:p>
    <w:p w:rsidR="00BA3EB3" w:rsidRDefault="00BA3EB3" w:rsidP="00BA3EB3">
      <w:pPr>
        <w:pStyle w:val="NoSpacing"/>
        <w:rPr>
          <w:lang w:val="sk-SK"/>
        </w:rPr>
      </w:pPr>
      <w:r>
        <w:rPr>
          <w:lang w:val="sk-SK"/>
        </w:rPr>
        <w:t xml:space="preserve">(34.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BA3EB3" w:rsidRDefault="00BA3EB3" w:rsidP="00BA3EB3">
      <w:pPr>
        <w:pStyle w:val="NoSpacing"/>
        <w:rPr>
          <w:lang w:val="sk-SK"/>
        </w:rPr>
      </w:pPr>
      <w:r>
        <w:rPr>
          <w:lang w:val="sk-SK"/>
        </w:rPr>
        <w:t>Pri použití parametrov a profilu vodnej cesty sú dopravné rýchlosti: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Prípustná maximálna rýchlosť plavidiel pri hĺbke 5 metrov  = 13 km/h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Prípustná maximálna rýchlosť plavidiel pri hĺbke 4 metre  = 12 km/h</w:t>
      </w:r>
    </w:p>
    <w:p w:rsidR="00BA3EB3" w:rsidRDefault="00BA3EB3" w:rsidP="00BA3EB3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Testy na R-M-D</w:t>
      </w:r>
      <w:r w:rsidR="00125639">
        <w:rPr>
          <w:lang w:val="sk-SK"/>
        </w:rPr>
        <w:t xml:space="preserve"> (4 až 4,25 metra):</w:t>
      </w:r>
    </w:p>
    <w:p w:rsidR="00125639" w:rsidRDefault="00125639" w:rsidP="00125639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Plne naložená loď – max rýchlosť = 11 km/h</w:t>
      </w:r>
    </w:p>
    <w:p w:rsidR="00125639" w:rsidRDefault="00125639" w:rsidP="00125639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Prázdna loď – max rýchlosť = 14-15 km/h</w:t>
      </w:r>
    </w:p>
    <w:p w:rsidR="00125639" w:rsidRDefault="00125639" w:rsidP="00125639">
      <w:pPr>
        <w:pStyle w:val="NoSpacing"/>
        <w:rPr>
          <w:lang w:val="sk-SK"/>
        </w:rPr>
      </w:pPr>
    </w:p>
    <w:p w:rsidR="00125639" w:rsidRDefault="00125639" w:rsidP="00125639">
      <w:pPr>
        <w:pStyle w:val="NoSpacing"/>
        <w:rPr>
          <w:lang w:val="sk-SK"/>
        </w:rPr>
      </w:pPr>
      <w:r>
        <w:rPr>
          <w:lang w:val="sk-SK"/>
        </w:rPr>
        <w:t xml:space="preserve">(35.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125639" w:rsidRDefault="00125639" w:rsidP="00125639">
      <w:pPr>
        <w:pStyle w:val="NoSpacing"/>
        <w:rPr>
          <w:lang w:val="sk-SK"/>
        </w:rPr>
      </w:pPr>
      <w:proofErr w:type="spellStart"/>
      <w:r>
        <w:rPr>
          <w:lang w:val="sk-SK"/>
        </w:rPr>
        <w:t>Prieplavný</w:t>
      </w:r>
      <w:proofErr w:type="spellEnd"/>
      <w:r>
        <w:rPr>
          <w:lang w:val="sk-SK"/>
        </w:rPr>
        <w:t xml:space="preserve"> most – šírka 20 metrov, hĺbka 5 metrov, </w:t>
      </w:r>
      <w:proofErr w:type="spellStart"/>
      <w:r>
        <w:rPr>
          <w:lang w:val="sk-SK"/>
        </w:rPr>
        <w:t>jednolodný</w:t>
      </w:r>
      <w:proofErr w:type="spellEnd"/>
      <w:r>
        <w:rPr>
          <w:lang w:val="sk-SK"/>
        </w:rPr>
        <w:t xml:space="preserve"> (teda aj jednosmerný), prípustná rýchlosť 10,19 km/h</w:t>
      </w:r>
    </w:p>
    <w:p w:rsidR="00125639" w:rsidRDefault="00125639" w:rsidP="00125639">
      <w:pPr>
        <w:pStyle w:val="NoSpacing"/>
        <w:rPr>
          <w:lang w:val="sk-SK"/>
        </w:rPr>
      </w:pPr>
      <w:proofErr w:type="spellStart"/>
      <w:r>
        <w:rPr>
          <w:lang w:val="sk-SK"/>
        </w:rPr>
        <w:t>Prieplavný</w:t>
      </w:r>
      <w:proofErr w:type="spellEnd"/>
      <w:r>
        <w:rPr>
          <w:lang w:val="sk-SK"/>
        </w:rPr>
        <w:t xml:space="preserve"> tunel – u D-O-L šírka minimálne 12,5 metra, skôr však 14 metrov, hĺbka 5,7 metra, </w:t>
      </w:r>
      <w:proofErr w:type="spellStart"/>
      <w:r>
        <w:rPr>
          <w:lang w:val="sk-SK"/>
        </w:rPr>
        <w:t>jednolodný</w:t>
      </w:r>
      <w:proofErr w:type="spellEnd"/>
      <w:r>
        <w:rPr>
          <w:lang w:val="sk-SK"/>
        </w:rPr>
        <w:t>, prípustná rýchlosť 9,28 km/h</w:t>
      </w:r>
    </w:p>
    <w:p w:rsidR="008D15C0" w:rsidRDefault="008D15C0" w:rsidP="00125639">
      <w:pPr>
        <w:pStyle w:val="NoSpacing"/>
      </w:pPr>
    </w:p>
    <w:p w:rsidR="00FD7746" w:rsidRDefault="00FD7746" w:rsidP="00125639">
      <w:pPr>
        <w:pStyle w:val="NoSpacing"/>
      </w:pPr>
      <w:r>
        <w:t xml:space="preserve">(38. </w:t>
      </w:r>
      <w:proofErr w:type="spellStart"/>
      <w:r>
        <w:t>PaVC</w:t>
      </w:r>
      <w:proofErr w:type="spellEnd"/>
      <w:r>
        <w:t>)</w:t>
      </w:r>
    </w:p>
    <w:p w:rsidR="00FD7746" w:rsidRDefault="00FD7746" w:rsidP="00125639">
      <w:pPr>
        <w:pStyle w:val="NoSpacing"/>
        <w:rPr>
          <w:lang w:val="sk-SK"/>
        </w:rPr>
      </w:pPr>
      <w:proofErr w:type="spellStart"/>
      <w:r>
        <w:t>Za</w:t>
      </w:r>
      <w:proofErr w:type="spellEnd"/>
      <w:r>
        <w:t xml:space="preserve"> </w:t>
      </w:r>
      <w:proofErr w:type="spellStart"/>
      <w:r>
        <w:t>rozumne</w:t>
      </w:r>
      <w:proofErr w:type="spellEnd"/>
      <w:r>
        <w:t xml:space="preserve"> </w:t>
      </w:r>
      <w:proofErr w:type="spellStart"/>
      <w:r>
        <w:t>dlhé</w:t>
      </w:r>
      <w:proofErr w:type="spellEnd"/>
      <w:r>
        <w:t xml:space="preserve"> </w:t>
      </w:r>
      <w:proofErr w:type="spellStart"/>
      <w:r>
        <w:t>plnenie</w:t>
      </w:r>
      <w:proofErr w:type="spellEnd"/>
      <w:r>
        <w:t xml:space="preserve"> a </w:t>
      </w:r>
      <w:proofErr w:type="spellStart"/>
      <w:r>
        <w:t>pr</w:t>
      </w:r>
      <w:r>
        <w:rPr>
          <w:lang w:val="sk-SK"/>
        </w:rPr>
        <w:t>ázdnenie</w:t>
      </w:r>
      <w:proofErr w:type="spellEnd"/>
      <w:r>
        <w:rPr>
          <w:lang w:val="sk-SK"/>
        </w:rPr>
        <w:t xml:space="preserve"> plavebných komôr, jak vysokých tak nízkych, </w:t>
      </w:r>
      <w:proofErr w:type="gramStart"/>
      <w:r>
        <w:rPr>
          <w:lang w:val="sk-SK"/>
        </w:rPr>
        <w:t>sa</w:t>
      </w:r>
      <w:proofErr w:type="gramEnd"/>
      <w:r>
        <w:rPr>
          <w:lang w:val="sk-SK"/>
        </w:rPr>
        <w:t xml:space="preserve"> považuje 10-12 minút.</w:t>
      </w:r>
    </w:p>
    <w:p w:rsidR="0055101A" w:rsidRDefault="0055101A" w:rsidP="00125639">
      <w:pPr>
        <w:pStyle w:val="NoSpacing"/>
        <w:rPr>
          <w:lang w:val="sk-SK"/>
        </w:rPr>
      </w:pPr>
      <w:r>
        <w:rPr>
          <w:lang w:val="sk-SK"/>
        </w:rPr>
        <w:t>Nízke plavebné komory sú do výšky 10-12,5 metra.</w:t>
      </w:r>
    </w:p>
    <w:p w:rsidR="0055101A" w:rsidRDefault="0055101A" w:rsidP="00125639">
      <w:pPr>
        <w:pStyle w:val="NoSpacing"/>
        <w:rPr>
          <w:lang w:val="sk-SK"/>
        </w:rPr>
      </w:pPr>
    </w:p>
    <w:p w:rsidR="0055101A" w:rsidRDefault="0055101A" w:rsidP="00125639">
      <w:pPr>
        <w:pStyle w:val="NoSpacing"/>
        <w:rPr>
          <w:lang w:val="sk-SK"/>
        </w:rPr>
      </w:pPr>
      <w:r>
        <w:rPr>
          <w:lang w:val="sk-SK"/>
        </w:rPr>
        <w:t xml:space="preserve">(43.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55101A" w:rsidRDefault="0055101A" w:rsidP="00125639">
      <w:pPr>
        <w:pStyle w:val="NoSpacing"/>
        <w:rPr>
          <w:lang w:val="sk-SK"/>
        </w:rPr>
      </w:pPr>
      <w:r>
        <w:rPr>
          <w:lang w:val="sk-SK"/>
        </w:rPr>
        <w:t>Z </w:t>
      </w:r>
      <w:proofErr w:type="spellStart"/>
      <w:r>
        <w:rPr>
          <w:lang w:val="sk-SK"/>
        </w:rPr>
        <w:t>hladiska</w:t>
      </w:r>
      <w:proofErr w:type="spellEnd"/>
      <w:r>
        <w:rPr>
          <w:lang w:val="sk-SK"/>
        </w:rPr>
        <w:t xml:space="preserve"> kapacity sú podstatné plavebné komory a </w:t>
      </w:r>
      <w:proofErr w:type="spellStart"/>
      <w:r>
        <w:rPr>
          <w:lang w:val="sk-SK"/>
        </w:rPr>
        <w:t>jednolodné</w:t>
      </w:r>
      <w:proofErr w:type="spellEnd"/>
      <w:r>
        <w:rPr>
          <w:lang w:val="sk-SK"/>
        </w:rPr>
        <w:t xml:space="preserve"> / jednosmerné úseky.</w:t>
      </w:r>
    </w:p>
    <w:p w:rsidR="0055101A" w:rsidRDefault="0055101A" w:rsidP="00125639">
      <w:pPr>
        <w:pStyle w:val="NoSpacing"/>
        <w:rPr>
          <w:lang w:val="sk-SK"/>
        </w:rPr>
      </w:pPr>
    </w:p>
    <w:p w:rsidR="0055101A" w:rsidRDefault="0055101A" w:rsidP="00125639">
      <w:pPr>
        <w:pStyle w:val="NoSpacing"/>
        <w:rPr>
          <w:lang w:val="sk-SK"/>
        </w:rPr>
      </w:pPr>
      <w:r>
        <w:rPr>
          <w:lang w:val="sk-SK"/>
        </w:rPr>
        <w:t xml:space="preserve">(44.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C83C55" w:rsidRDefault="0055101A" w:rsidP="00125639">
      <w:pPr>
        <w:pStyle w:val="NoSpacing"/>
        <w:rPr>
          <w:lang w:val="sk-SK"/>
        </w:rPr>
      </w:pPr>
      <w:r>
        <w:rPr>
          <w:lang w:val="sk-SK"/>
        </w:rPr>
        <w:t>Plavebná komora</w:t>
      </w:r>
      <w:r w:rsidR="00BB4926">
        <w:rPr>
          <w:lang w:val="sk-SK"/>
        </w:rPr>
        <w:t>, jeden stupeň</w:t>
      </w:r>
      <w:r>
        <w:rPr>
          <w:lang w:val="sk-SK"/>
        </w:rPr>
        <w:t>, 10 potrebných operácií, spolu dáv</w:t>
      </w:r>
      <w:r w:rsidR="00BB4926">
        <w:rPr>
          <w:lang w:val="sk-SK"/>
        </w:rPr>
        <w:t>ajú teoretický</w:t>
      </w:r>
      <w:r w:rsidR="00C83C55">
        <w:rPr>
          <w:lang w:val="sk-SK"/>
        </w:rPr>
        <w:t xml:space="preserve"> čas na preplavenie: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Priplávanie do komory zdola – t1 = 516s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Uzatváranie dolných vrát – t2 = 60s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Doba plnenia komory:</w:t>
      </w:r>
    </w:p>
    <w:p w:rsidR="00C83C55" w:rsidRDefault="00C83C55" w:rsidP="00C83C55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> Vysoké (27,5 metra) – t3 = 700s (2,36 m/min)</w:t>
      </w:r>
    </w:p>
    <w:p w:rsidR="00C83C55" w:rsidRDefault="00C83C55" w:rsidP="00C83C55">
      <w:pPr>
        <w:pStyle w:val="NoSpacing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Nízke (12,5 metra) – t3 = 500s (1,5 m/min) 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Otvorenie horných vrát – t4 = 30s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Vyplávanie z komory – t5 = 355s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Priplávanie do komory zhora – t6 = t1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Uzatváranie horných vrát – t7 = t2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Doba vyprázdnenia komory – t8 = t3</w:t>
      </w:r>
    </w:p>
    <w:p w:rsidR="00C83C55" w:rsidRDefault="00C83C55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Otváranie spodných vrát – t9 = t4</w:t>
      </w:r>
    </w:p>
    <w:p w:rsidR="00C83C55" w:rsidRDefault="00BB4926" w:rsidP="00C83C55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Vyplávanie z komory – t10 = t5</w:t>
      </w:r>
    </w:p>
    <w:p w:rsidR="00BB4926" w:rsidRDefault="00BB4926" w:rsidP="00BB4926">
      <w:pPr>
        <w:pStyle w:val="NoSpacing"/>
        <w:rPr>
          <w:lang w:val="sk-SK"/>
        </w:rPr>
      </w:pPr>
      <w:r>
        <w:rPr>
          <w:lang w:val="sk-SK"/>
        </w:rPr>
        <w:t>Viackomorové plavebné komory / paralelné – každá môže byť využívaná samostatne.</w:t>
      </w:r>
    </w:p>
    <w:p w:rsidR="00BB4926" w:rsidRDefault="00BB4926" w:rsidP="00BB4926">
      <w:pPr>
        <w:pStyle w:val="NoSpacing"/>
      </w:pPr>
      <w:r>
        <w:rPr>
          <w:lang w:val="sk-SK"/>
        </w:rPr>
        <w:t>Pri plavbe nutné uvažovať pravdepodobnostné rozloženie plavby – lode sa neplavia celý deň 24 hodín, niektoré preferujú deň.</w:t>
      </w:r>
    </w:p>
    <w:p w:rsidR="00BB4926" w:rsidRDefault="00BB4926" w:rsidP="00BB4926">
      <w:pPr>
        <w:pStyle w:val="NoSpacing"/>
      </w:pPr>
    </w:p>
    <w:p w:rsidR="00BB4926" w:rsidRDefault="00BB4926" w:rsidP="00BB4926">
      <w:pPr>
        <w:pStyle w:val="NoSpacing"/>
      </w:pPr>
      <w:r>
        <w:t xml:space="preserve">(46. </w:t>
      </w:r>
      <w:proofErr w:type="spellStart"/>
      <w:r>
        <w:t>PaVC</w:t>
      </w:r>
      <w:proofErr w:type="spellEnd"/>
      <w:r>
        <w:t>)</w:t>
      </w:r>
    </w:p>
    <w:p w:rsidR="00BB4926" w:rsidRDefault="00BB4926" w:rsidP="00BB4926">
      <w:pPr>
        <w:pStyle w:val="NoSpacing"/>
        <w:rPr>
          <w:lang w:val="sk-SK"/>
        </w:rPr>
      </w:pPr>
      <w:r>
        <w:t>V p</w:t>
      </w:r>
      <w:proofErr w:type="spellStart"/>
      <w:r>
        <w:rPr>
          <w:lang w:val="sk-SK"/>
        </w:rPr>
        <w:t>rípade</w:t>
      </w:r>
      <w:proofErr w:type="spellEnd"/>
      <w:r>
        <w:rPr>
          <w:lang w:val="sk-SK"/>
        </w:rPr>
        <w:t xml:space="preserve"> D-O-L je pravdepodobné, že plavidlá </w:t>
      </w:r>
      <w:proofErr w:type="gramStart"/>
      <w:r>
        <w:rPr>
          <w:lang w:val="sk-SK"/>
        </w:rPr>
        <w:t>sa</w:t>
      </w:r>
      <w:proofErr w:type="gramEnd"/>
      <w:r>
        <w:rPr>
          <w:lang w:val="sk-SK"/>
        </w:rPr>
        <w:t xml:space="preserve"> budú vracať po rovnakých trasách.</w:t>
      </w:r>
    </w:p>
    <w:p w:rsidR="003B39D8" w:rsidRDefault="003B39D8" w:rsidP="00BB4926">
      <w:pPr>
        <w:pStyle w:val="NoSpacing"/>
        <w:rPr>
          <w:lang w:val="sk-SK"/>
        </w:rPr>
      </w:pPr>
      <w:r>
        <w:rPr>
          <w:lang w:val="sk-SK"/>
        </w:rPr>
        <w:t>Nízke plavebné komory – každoročná údržba, trvá 6 – 10 dní.</w:t>
      </w:r>
    </w:p>
    <w:p w:rsidR="003B39D8" w:rsidRDefault="003B39D8" w:rsidP="00BB4926">
      <w:pPr>
        <w:pStyle w:val="NoSpacing"/>
        <w:rPr>
          <w:lang w:val="sk-SK"/>
        </w:rPr>
      </w:pPr>
      <w:r>
        <w:rPr>
          <w:lang w:val="sk-SK"/>
        </w:rPr>
        <w:t>Zamedzenie plavby pri extrémne vysokých mrazoch, približne 7 – 11 dní v roku.</w:t>
      </w:r>
    </w:p>
    <w:p w:rsidR="003B39D8" w:rsidRDefault="003B39D8" w:rsidP="00BB4926">
      <w:pPr>
        <w:pStyle w:val="NoSpacing"/>
        <w:rPr>
          <w:lang w:val="sk-SK"/>
        </w:rPr>
      </w:pPr>
      <w:r>
        <w:rPr>
          <w:lang w:val="sk-SK"/>
        </w:rPr>
        <w:t>Plavidlá sú vybavované v poradí ich príjazdu.</w:t>
      </w:r>
    </w:p>
    <w:p w:rsidR="003B39D8" w:rsidRDefault="003B39D8" w:rsidP="00BB4926">
      <w:pPr>
        <w:pStyle w:val="NoSpacing"/>
        <w:rPr>
          <w:lang w:val="sk-SK"/>
        </w:rPr>
      </w:pPr>
      <w:r>
        <w:rPr>
          <w:lang w:val="sk-SK"/>
        </w:rPr>
        <w:lastRenderedPageBreak/>
        <w:t xml:space="preserve">(48.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3B39D8" w:rsidRDefault="003B39D8" w:rsidP="00BB4926">
      <w:pPr>
        <w:pStyle w:val="NoSpacing"/>
        <w:rPr>
          <w:lang w:val="sk-SK"/>
        </w:rPr>
      </w:pPr>
      <w:r>
        <w:rPr>
          <w:lang w:val="sk-SK"/>
        </w:rPr>
        <w:t>Pri plavbe dlhými tunelmi sa súpravy spájajú za seba. Priepustnosť tunelov tým výrazne rasti</w:t>
      </w:r>
      <w:r w:rsidR="00E1252C">
        <w:rPr>
          <w:lang w:val="sk-SK"/>
        </w:rPr>
        <w:t xml:space="preserve">e, pri spojení 3 súprav sa aj 10km </w:t>
      </w:r>
      <w:r>
        <w:rPr>
          <w:lang w:val="sk-SK"/>
        </w:rPr>
        <w:t>tunel vyrovná priepustnosťou</w:t>
      </w:r>
      <w:r w:rsidR="00E1252C">
        <w:rPr>
          <w:lang w:val="sk-SK"/>
        </w:rPr>
        <w:t xml:space="preserve"> jednoduchej plavebnej komore.</w:t>
      </w:r>
      <w:r>
        <w:rPr>
          <w:lang w:val="sk-SK"/>
        </w:rPr>
        <w:t xml:space="preserve"> </w:t>
      </w:r>
    </w:p>
    <w:p w:rsidR="00E1252C" w:rsidRDefault="00E1252C" w:rsidP="00BB4926">
      <w:pPr>
        <w:pStyle w:val="NoSpacing"/>
        <w:rPr>
          <w:lang w:val="sk-SK"/>
        </w:rPr>
      </w:pPr>
      <w:r>
        <w:rPr>
          <w:lang w:val="sk-SK"/>
        </w:rPr>
        <w:t>V prípade D-O-L je dlhší tunel len na Labskej vetve.</w:t>
      </w:r>
    </w:p>
    <w:p w:rsidR="00E1252C" w:rsidRDefault="00E1252C" w:rsidP="00BB4926">
      <w:pPr>
        <w:pStyle w:val="NoSpacing"/>
        <w:rPr>
          <w:lang w:val="sk-SK"/>
        </w:rPr>
      </w:pPr>
    </w:p>
    <w:p w:rsidR="00E1252C" w:rsidRDefault="00E1252C" w:rsidP="00BB4926">
      <w:pPr>
        <w:pStyle w:val="NoSpacing"/>
        <w:rPr>
          <w:lang w:val="sk-SK"/>
        </w:rPr>
      </w:pPr>
      <w:r>
        <w:rPr>
          <w:lang w:val="sk-SK"/>
        </w:rPr>
        <w:t xml:space="preserve">(52.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E1252C" w:rsidRDefault="00E1252C" w:rsidP="00BB4926">
      <w:pPr>
        <w:pStyle w:val="NoSpacing"/>
        <w:rPr>
          <w:lang w:val="sk-SK"/>
        </w:rPr>
      </w:pPr>
      <w:r>
        <w:rPr>
          <w:lang w:val="sk-SK"/>
        </w:rPr>
        <w:t>Tunel sa nachádza v 3. etape (3km - krátky) a 4. etape (8km - dlhý), most v 1. etape (1km) a v 4. etape (1km).</w:t>
      </w:r>
    </w:p>
    <w:p w:rsidR="00897B34" w:rsidRDefault="00897B34" w:rsidP="00BB4926">
      <w:pPr>
        <w:pStyle w:val="NoSpacing"/>
        <w:rPr>
          <w:lang w:val="sk-SK"/>
        </w:rPr>
      </w:pPr>
    </w:p>
    <w:p w:rsidR="00897B34" w:rsidRDefault="00897B34" w:rsidP="00BB4926">
      <w:pPr>
        <w:pStyle w:val="NoSpacing"/>
        <w:rPr>
          <w:lang w:val="sk-SK"/>
        </w:rPr>
      </w:pPr>
      <w:r>
        <w:rPr>
          <w:lang w:val="sk-SK"/>
        </w:rPr>
        <w:t xml:space="preserve">(54.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897B34" w:rsidRDefault="00897B34" w:rsidP="00BB4926">
      <w:pPr>
        <w:pStyle w:val="NoSpacing"/>
        <w:rPr>
          <w:lang w:val="sk-SK"/>
        </w:rPr>
      </w:pPr>
      <w:r>
        <w:rPr>
          <w:lang w:val="sk-SK"/>
        </w:rPr>
        <w:t>Detailná analýza nákladov pre jednotlivé položky</w:t>
      </w:r>
    </w:p>
    <w:p w:rsidR="00897B34" w:rsidRDefault="00897B34" w:rsidP="00BB4926">
      <w:pPr>
        <w:pStyle w:val="NoSpacing"/>
        <w:rPr>
          <w:lang w:val="sk-SK"/>
        </w:rPr>
      </w:pPr>
    </w:p>
    <w:p w:rsidR="00897B34" w:rsidRDefault="00897B34" w:rsidP="00BB4926">
      <w:pPr>
        <w:pStyle w:val="NoSpacing"/>
        <w:rPr>
          <w:lang w:val="sk-SK"/>
        </w:rPr>
      </w:pPr>
      <w:r>
        <w:rPr>
          <w:lang w:val="sk-SK"/>
        </w:rPr>
        <w:t xml:space="preserve">(60.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897B34" w:rsidRDefault="00897B34" w:rsidP="00BB4926">
      <w:pPr>
        <w:pStyle w:val="NoSpacing"/>
        <w:rPr>
          <w:lang w:val="sk-SK"/>
        </w:rPr>
      </w:pPr>
      <w:r>
        <w:rPr>
          <w:lang w:val="sk-SK"/>
        </w:rPr>
        <w:t>Popis a celková cena nákladov pre jednotlivé etapy</w:t>
      </w:r>
    </w:p>
    <w:p w:rsidR="00897B34" w:rsidRDefault="00897B34" w:rsidP="00BB4926">
      <w:pPr>
        <w:pStyle w:val="NoSpacing"/>
        <w:rPr>
          <w:lang w:val="sk-SK"/>
        </w:rPr>
      </w:pPr>
    </w:p>
    <w:p w:rsidR="00897B34" w:rsidRDefault="008B015D" w:rsidP="00BB4926">
      <w:pPr>
        <w:pStyle w:val="NoSpacing"/>
        <w:rPr>
          <w:lang w:val="sk-SK"/>
        </w:rPr>
      </w:pPr>
      <w:r>
        <w:rPr>
          <w:lang w:val="sk-SK"/>
        </w:rPr>
        <w:t xml:space="preserve">(76.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8B015D" w:rsidRDefault="008B015D" w:rsidP="00BB4926">
      <w:pPr>
        <w:pStyle w:val="NoSpacing"/>
        <w:rPr>
          <w:lang w:val="sk-SK"/>
        </w:rPr>
      </w:pPr>
      <w:r>
        <w:rPr>
          <w:lang w:val="sk-SK"/>
        </w:rPr>
        <w:t xml:space="preserve">Dlhý tunel začína na 89,63 km trasy, končí na 97,23 km teda dĺžka 7600 metrov. Pre dosiahnutie priepustnosti plavebných komôr nutné zoskupovať 2-3 (radšej 3) plavidlá, po zdvojení plavebných komôr dokonca 4-5. Predpokladaná časová </w:t>
      </w:r>
      <w:proofErr w:type="spellStart"/>
      <w:r>
        <w:rPr>
          <w:lang w:val="sk-SK"/>
        </w:rPr>
        <w:t>stráta</w:t>
      </w:r>
      <w:proofErr w:type="spellEnd"/>
      <w:r>
        <w:rPr>
          <w:lang w:val="sk-SK"/>
        </w:rPr>
        <w:t xml:space="preserve"> činí 1,39h až 1,85h .</w:t>
      </w:r>
    </w:p>
    <w:p w:rsidR="008B015D" w:rsidRDefault="008B015D" w:rsidP="00BB4926">
      <w:pPr>
        <w:pStyle w:val="NoSpacing"/>
        <w:rPr>
          <w:lang w:val="sk-SK"/>
        </w:rPr>
      </w:pPr>
    </w:p>
    <w:p w:rsidR="008B015D" w:rsidRDefault="008B015D" w:rsidP="00BB4926">
      <w:pPr>
        <w:pStyle w:val="NoSpacing"/>
        <w:rPr>
          <w:lang w:val="sk-SK"/>
        </w:rPr>
      </w:pPr>
      <w:r>
        <w:rPr>
          <w:lang w:val="sk-SK"/>
        </w:rPr>
        <w:t xml:space="preserve">(80.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8B015D" w:rsidRPr="007057A4" w:rsidRDefault="008B015D" w:rsidP="007057A4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7057A4">
        <w:rPr>
          <w:rFonts w:cs="Arial"/>
        </w:rPr>
        <w:t xml:space="preserve">“S </w:t>
      </w:r>
      <w:proofErr w:type="spellStart"/>
      <w:r w:rsidRPr="007057A4">
        <w:rPr>
          <w:rFonts w:cs="Arial"/>
        </w:rPr>
        <w:t>v</w:t>
      </w:r>
      <w:r w:rsidRPr="007057A4">
        <w:rPr>
          <w:rFonts w:cs="Arial+2+1"/>
        </w:rPr>
        <w:t>ě</w:t>
      </w:r>
      <w:r w:rsidRPr="007057A4">
        <w:rPr>
          <w:rFonts w:cs="Arial"/>
        </w:rPr>
        <w:t>tšími</w:t>
      </w:r>
      <w:proofErr w:type="spell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p</w:t>
      </w:r>
      <w:r w:rsidRPr="007057A4">
        <w:rPr>
          <w:rFonts w:cs="Arial+2+1"/>
        </w:rPr>
        <w:t>ř</w:t>
      </w:r>
      <w:r w:rsidRPr="007057A4">
        <w:rPr>
          <w:rFonts w:cs="Arial"/>
        </w:rPr>
        <w:t>ístavy</w:t>
      </w:r>
      <w:proofErr w:type="spell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není</w:t>
      </w:r>
      <w:proofErr w:type="spell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možno</w:t>
      </w:r>
      <w:proofErr w:type="spellEnd"/>
      <w:r w:rsidRPr="007057A4">
        <w:rPr>
          <w:rFonts w:cs="Arial"/>
        </w:rPr>
        <w:t xml:space="preserve"> v </w:t>
      </w:r>
      <w:proofErr w:type="spellStart"/>
      <w:r w:rsidRPr="007057A4">
        <w:rPr>
          <w:rFonts w:cs="Arial"/>
        </w:rPr>
        <w:t>rámci</w:t>
      </w:r>
      <w:proofErr w:type="spell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etapy</w:t>
      </w:r>
      <w:proofErr w:type="spellEnd"/>
      <w:r w:rsidRPr="007057A4">
        <w:rPr>
          <w:rFonts w:cs="Arial"/>
        </w:rPr>
        <w:t xml:space="preserve"> 4 </w:t>
      </w:r>
      <w:proofErr w:type="spellStart"/>
      <w:r w:rsidRPr="007057A4">
        <w:rPr>
          <w:rFonts w:cs="Arial"/>
        </w:rPr>
        <w:t>po</w:t>
      </w:r>
      <w:r w:rsidRPr="007057A4">
        <w:rPr>
          <w:rFonts w:cs="Arial+2+1"/>
        </w:rPr>
        <w:t>č</w:t>
      </w:r>
      <w:r w:rsidRPr="007057A4">
        <w:rPr>
          <w:rFonts w:cs="Arial"/>
        </w:rPr>
        <w:t>ítat</w:t>
      </w:r>
      <w:proofErr w:type="spellEnd"/>
      <w:r w:rsidRPr="007057A4">
        <w:rPr>
          <w:rFonts w:cs="Arial"/>
        </w:rPr>
        <w:t xml:space="preserve">, </w:t>
      </w:r>
      <w:proofErr w:type="spellStart"/>
      <w:r w:rsidRPr="007057A4">
        <w:rPr>
          <w:rFonts w:cs="Arial"/>
        </w:rPr>
        <w:t>menší</w:t>
      </w:r>
      <w:proofErr w:type="spell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p</w:t>
      </w:r>
      <w:r w:rsidRPr="007057A4">
        <w:rPr>
          <w:rFonts w:cs="Arial+2+1"/>
        </w:rPr>
        <w:t>ř</w:t>
      </w:r>
      <w:r w:rsidRPr="007057A4">
        <w:rPr>
          <w:rFonts w:cs="Arial"/>
        </w:rPr>
        <w:t>ekladišt</w:t>
      </w:r>
      <w:r w:rsidRPr="007057A4">
        <w:rPr>
          <w:rFonts w:cs="Arial+2+1"/>
        </w:rPr>
        <w:t>ě</w:t>
      </w:r>
      <w:proofErr w:type="spellEnd"/>
      <w:r w:rsidRPr="007057A4">
        <w:rPr>
          <w:rFonts w:cs="Arial+2+1"/>
        </w:rPr>
        <w:t xml:space="preserve"> </w:t>
      </w:r>
      <w:r w:rsidRPr="007057A4">
        <w:rPr>
          <w:rFonts w:cs="Arial"/>
        </w:rPr>
        <w:t xml:space="preserve">by </w:t>
      </w:r>
      <w:proofErr w:type="spellStart"/>
      <w:r w:rsidRPr="007057A4">
        <w:rPr>
          <w:rFonts w:cs="Arial"/>
        </w:rPr>
        <w:t>byla</w:t>
      </w:r>
      <w:proofErr w:type="spellEnd"/>
      <w:r w:rsidR="007057A4">
        <w:rPr>
          <w:rFonts w:cs="Arial"/>
        </w:rPr>
        <w:t xml:space="preserve"> </w:t>
      </w:r>
      <w:r w:rsidRPr="007057A4">
        <w:rPr>
          <w:rFonts w:cs="Arial"/>
        </w:rPr>
        <w:t xml:space="preserve">v </w:t>
      </w:r>
      <w:proofErr w:type="spellStart"/>
      <w:r w:rsidRPr="007057A4">
        <w:rPr>
          <w:rFonts w:cs="Arial"/>
        </w:rPr>
        <w:t>Záb</w:t>
      </w:r>
      <w:r w:rsidRPr="007057A4">
        <w:rPr>
          <w:rFonts w:cs="Arial+2+1"/>
        </w:rPr>
        <w:t>ř</w:t>
      </w:r>
      <w:r w:rsidRPr="007057A4">
        <w:rPr>
          <w:rFonts w:cs="Arial"/>
        </w:rPr>
        <w:t>ehu</w:t>
      </w:r>
      <w:proofErr w:type="spellEnd"/>
      <w:r w:rsidRPr="007057A4">
        <w:rPr>
          <w:rFonts w:cs="Arial"/>
        </w:rPr>
        <w:t xml:space="preserve">, </w:t>
      </w:r>
      <w:proofErr w:type="spellStart"/>
      <w:r w:rsidRPr="007057A4">
        <w:rPr>
          <w:rFonts w:cs="Arial"/>
        </w:rPr>
        <w:t>Rudolticích</w:t>
      </w:r>
      <w:proofErr w:type="spellEnd"/>
      <w:r w:rsidRPr="007057A4">
        <w:rPr>
          <w:rFonts w:cs="Arial"/>
        </w:rPr>
        <w:t xml:space="preserve">, </w:t>
      </w:r>
      <w:proofErr w:type="spellStart"/>
      <w:r w:rsidRPr="007057A4">
        <w:rPr>
          <w:rFonts w:cs="Arial"/>
        </w:rPr>
        <w:t>Ústí</w:t>
      </w:r>
      <w:proofErr w:type="spellEnd"/>
      <w:r w:rsidRPr="007057A4">
        <w:rPr>
          <w:rFonts w:cs="Arial"/>
        </w:rPr>
        <w:t xml:space="preserve"> </w:t>
      </w:r>
      <w:proofErr w:type="spellStart"/>
      <w:proofErr w:type="gramStart"/>
      <w:r w:rsidRPr="007057A4">
        <w:rPr>
          <w:rFonts w:cs="Arial"/>
        </w:rPr>
        <w:t>nad</w:t>
      </w:r>
      <w:proofErr w:type="spellEnd"/>
      <w:proofErr w:type="gramEnd"/>
      <w:r w:rsidRPr="007057A4">
        <w:rPr>
          <w:rFonts w:cs="Arial"/>
        </w:rPr>
        <w:t xml:space="preserve"> </w:t>
      </w:r>
      <w:proofErr w:type="spellStart"/>
      <w:r w:rsidRPr="007057A4">
        <w:rPr>
          <w:rFonts w:cs="Arial"/>
        </w:rPr>
        <w:t>Orlicí</w:t>
      </w:r>
      <w:proofErr w:type="spellEnd"/>
      <w:r w:rsidRPr="007057A4">
        <w:rPr>
          <w:rFonts w:cs="Arial"/>
        </w:rPr>
        <w:t xml:space="preserve"> a </w:t>
      </w:r>
      <w:proofErr w:type="spellStart"/>
      <w:r w:rsidRPr="007057A4">
        <w:rPr>
          <w:rFonts w:cs="Arial"/>
        </w:rPr>
        <w:t>Chocni</w:t>
      </w:r>
      <w:proofErr w:type="spellEnd"/>
      <w:r w:rsidRPr="007057A4">
        <w:rPr>
          <w:rFonts w:cs="Arial"/>
        </w:rPr>
        <w:t>.”</w:t>
      </w:r>
    </w:p>
    <w:p w:rsidR="008B015D" w:rsidRDefault="008B015D" w:rsidP="008B015D">
      <w:pPr>
        <w:pStyle w:val="NoSpacing"/>
        <w:rPr>
          <w:rFonts w:ascii="Arial" w:hAnsi="Arial" w:cs="Arial"/>
        </w:rPr>
      </w:pPr>
    </w:p>
    <w:p w:rsidR="008B015D" w:rsidRDefault="008B015D" w:rsidP="008B015D">
      <w:pPr>
        <w:pStyle w:val="NoSpacing"/>
        <w:rPr>
          <w:rFonts w:cs="Arial"/>
        </w:rPr>
      </w:pPr>
      <w:r w:rsidRPr="007057A4">
        <w:rPr>
          <w:rFonts w:cs="Arial"/>
        </w:rPr>
        <w:t>(84</w:t>
      </w:r>
      <w:r w:rsidR="007057A4">
        <w:rPr>
          <w:rFonts w:cs="Arial"/>
        </w:rPr>
        <w:t xml:space="preserve">. </w:t>
      </w:r>
      <w:proofErr w:type="spellStart"/>
      <w:r w:rsidR="007057A4">
        <w:rPr>
          <w:rFonts w:cs="Arial"/>
        </w:rPr>
        <w:t>PaVC</w:t>
      </w:r>
      <w:proofErr w:type="spellEnd"/>
      <w:r w:rsidR="007057A4">
        <w:rPr>
          <w:rFonts w:cs="Arial"/>
        </w:rPr>
        <w:t>)</w:t>
      </w:r>
    </w:p>
    <w:p w:rsidR="007057A4" w:rsidRDefault="007057A4" w:rsidP="008B015D">
      <w:pPr>
        <w:pStyle w:val="NoSpacing"/>
        <w:rPr>
          <w:rFonts w:cs="Arial"/>
        </w:rPr>
      </w:pPr>
      <w:proofErr w:type="spellStart"/>
      <w:r>
        <w:rPr>
          <w:rFonts w:cs="Arial"/>
        </w:rPr>
        <w:t>Rýchlosť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stavby</w:t>
      </w:r>
      <w:proofErr w:type="spellEnd"/>
      <w:r>
        <w:rPr>
          <w:rFonts w:cs="Arial"/>
        </w:rPr>
        <w:t xml:space="preserve">, vid. </w:t>
      </w:r>
      <w:proofErr w:type="spellStart"/>
      <w:proofErr w:type="gramStart"/>
      <w:r>
        <w:rPr>
          <w:rFonts w:cs="Arial"/>
        </w:rPr>
        <w:t>tiez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priloha</w:t>
      </w:r>
      <w:proofErr w:type="spellEnd"/>
      <w:r>
        <w:rPr>
          <w:rFonts w:cs="Arial"/>
        </w:rPr>
        <w:t xml:space="preserve"> 9h.</w:t>
      </w:r>
    </w:p>
    <w:p w:rsidR="007057A4" w:rsidRDefault="00616473" w:rsidP="008B015D">
      <w:pPr>
        <w:pStyle w:val="NoSpacing"/>
        <w:rPr>
          <w:rFonts w:cs="Arial"/>
        </w:rPr>
      </w:pPr>
      <w:proofErr w:type="spellStart"/>
      <w:r>
        <w:rPr>
          <w:rFonts w:cs="Arial"/>
        </w:rPr>
        <w:t>Vytiahnuť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neskôr</w:t>
      </w:r>
      <w:proofErr w:type="spellEnd"/>
      <w:r>
        <w:rPr>
          <w:rFonts w:cs="Arial"/>
        </w:rPr>
        <w:t>.</w:t>
      </w:r>
    </w:p>
    <w:p w:rsidR="00616473" w:rsidRDefault="00616473" w:rsidP="008B015D">
      <w:pPr>
        <w:pStyle w:val="NoSpacing"/>
        <w:rPr>
          <w:rFonts w:cs="Arial"/>
        </w:rPr>
      </w:pPr>
    </w:p>
    <w:p w:rsidR="007057A4" w:rsidRDefault="007057A4" w:rsidP="008B015D">
      <w:pPr>
        <w:pStyle w:val="NoSpacing"/>
        <w:rPr>
          <w:rFonts w:cs="Arial"/>
        </w:rPr>
      </w:pPr>
      <w:r>
        <w:rPr>
          <w:rFonts w:cs="Arial"/>
        </w:rPr>
        <w:t xml:space="preserve">(90. </w:t>
      </w:r>
      <w:proofErr w:type="spellStart"/>
      <w:r>
        <w:rPr>
          <w:rFonts w:cs="Arial"/>
        </w:rPr>
        <w:t>PaVC</w:t>
      </w:r>
      <w:proofErr w:type="spellEnd"/>
      <w:r>
        <w:rPr>
          <w:rFonts w:cs="Arial"/>
        </w:rPr>
        <w:t>)</w:t>
      </w:r>
    </w:p>
    <w:p w:rsidR="007057A4" w:rsidRDefault="00616473" w:rsidP="008B015D">
      <w:pPr>
        <w:pStyle w:val="NoSpacing"/>
        <w:rPr>
          <w:rFonts w:cs="Arial"/>
        </w:rPr>
      </w:pPr>
      <w:proofErr w:type="spellStart"/>
      <w:r>
        <w:rPr>
          <w:rFonts w:cs="Arial"/>
        </w:rPr>
        <w:t>Podrobné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</w:t>
      </w:r>
      <w:r w:rsidR="007057A4">
        <w:rPr>
          <w:rFonts w:cs="Arial"/>
        </w:rPr>
        <w:t>áklady</w:t>
      </w:r>
      <w:proofErr w:type="spellEnd"/>
      <w:r w:rsidR="007057A4">
        <w:rPr>
          <w:rFonts w:cs="Arial"/>
        </w:rPr>
        <w:t xml:space="preserve"> </w:t>
      </w:r>
      <w:proofErr w:type="spellStart"/>
      <w:proofErr w:type="gramStart"/>
      <w:r w:rsidR="007057A4">
        <w:rPr>
          <w:rFonts w:cs="Arial"/>
        </w:rPr>
        <w:t>na</w:t>
      </w:r>
      <w:proofErr w:type="spellEnd"/>
      <w:proofErr w:type="gramEnd"/>
      <w:r w:rsidR="007057A4">
        <w:rPr>
          <w:rFonts w:cs="Arial"/>
        </w:rPr>
        <w:t xml:space="preserve"> </w:t>
      </w:r>
      <w:proofErr w:type="spellStart"/>
      <w:r w:rsidR="007057A4">
        <w:rPr>
          <w:rFonts w:cs="Arial"/>
        </w:rPr>
        <w:t>údržbu</w:t>
      </w:r>
      <w:proofErr w:type="spellEnd"/>
      <w:r w:rsidR="007057A4">
        <w:rPr>
          <w:rFonts w:cs="Arial"/>
        </w:rPr>
        <w:t xml:space="preserve"> a </w:t>
      </w:r>
      <w:proofErr w:type="spellStart"/>
      <w:r w:rsidR="007057A4">
        <w:rPr>
          <w:rFonts w:cs="Arial"/>
        </w:rPr>
        <w:t>zabezpečenie</w:t>
      </w:r>
      <w:proofErr w:type="spellEnd"/>
      <w:r w:rsidR="007057A4">
        <w:rPr>
          <w:rFonts w:cs="Arial"/>
        </w:rPr>
        <w:t xml:space="preserve"> </w:t>
      </w:r>
      <w:proofErr w:type="spellStart"/>
      <w:r w:rsidR="007057A4">
        <w:rPr>
          <w:rFonts w:cs="Arial"/>
        </w:rPr>
        <w:t>funkcií</w:t>
      </w:r>
      <w:proofErr w:type="spellEnd"/>
      <w:r w:rsidR="007057A4">
        <w:rPr>
          <w:rFonts w:cs="Arial"/>
        </w:rPr>
        <w:t xml:space="preserve"> </w:t>
      </w:r>
      <w:proofErr w:type="spellStart"/>
      <w:r w:rsidR="007057A4">
        <w:rPr>
          <w:rFonts w:cs="Arial"/>
        </w:rPr>
        <w:t>vodného</w:t>
      </w:r>
      <w:proofErr w:type="spellEnd"/>
      <w:r w:rsidR="007057A4">
        <w:rPr>
          <w:rFonts w:cs="Arial"/>
        </w:rPr>
        <w:t xml:space="preserve"> </w:t>
      </w:r>
      <w:proofErr w:type="spellStart"/>
      <w:r w:rsidR="007057A4">
        <w:rPr>
          <w:rFonts w:cs="Arial"/>
        </w:rPr>
        <w:t>diela</w:t>
      </w:r>
      <w:proofErr w:type="spellEnd"/>
      <w:r>
        <w:rPr>
          <w:rFonts w:cs="Arial"/>
        </w:rPr>
        <w:t>.</w:t>
      </w:r>
    </w:p>
    <w:p w:rsidR="007057A4" w:rsidRDefault="00616473" w:rsidP="008B015D">
      <w:pPr>
        <w:pStyle w:val="NoSpacing"/>
        <w:rPr>
          <w:rFonts w:cs="Arial"/>
        </w:rPr>
      </w:pPr>
      <w:proofErr w:type="spellStart"/>
      <w:r>
        <w:rPr>
          <w:rFonts w:cs="Arial"/>
        </w:rPr>
        <w:t>Vytiahnuť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nesôr</w:t>
      </w:r>
      <w:proofErr w:type="spellEnd"/>
      <w:r>
        <w:rPr>
          <w:rFonts w:cs="Arial"/>
        </w:rPr>
        <w:t>.</w:t>
      </w:r>
    </w:p>
    <w:p w:rsidR="00616473" w:rsidRDefault="00616473" w:rsidP="008B015D">
      <w:pPr>
        <w:pStyle w:val="NoSpacing"/>
        <w:rPr>
          <w:rFonts w:cs="Arial"/>
        </w:rPr>
      </w:pPr>
    </w:p>
    <w:p w:rsidR="00616473" w:rsidRDefault="00616473" w:rsidP="008B015D">
      <w:pPr>
        <w:pStyle w:val="NoSpacing"/>
        <w:rPr>
          <w:rFonts w:cs="Arial"/>
        </w:rPr>
      </w:pPr>
      <w:r>
        <w:rPr>
          <w:rFonts w:cs="Arial"/>
        </w:rPr>
        <w:t xml:space="preserve">(93. </w:t>
      </w:r>
      <w:proofErr w:type="spellStart"/>
      <w:r>
        <w:rPr>
          <w:rFonts w:cs="Arial"/>
        </w:rPr>
        <w:t>PaVC</w:t>
      </w:r>
      <w:proofErr w:type="spellEnd"/>
      <w:r>
        <w:rPr>
          <w:rFonts w:cs="Arial"/>
        </w:rPr>
        <w:t>)</w:t>
      </w:r>
    </w:p>
    <w:p w:rsidR="00616473" w:rsidRDefault="00616473" w:rsidP="008B015D">
      <w:pPr>
        <w:pStyle w:val="NoSpacing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908040" cy="174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7A4" w:rsidRDefault="007057A4" w:rsidP="008B015D">
      <w:pPr>
        <w:pStyle w:val="NoSpacing"/>
        <w:rPr>
          <w:rFonts w:cs="Arial"/>
        </w:rPr>
      </w:pPr>
    </w:p>
    <w:p w:rsidR="007057A4" w:rsidRDefault="00616473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 xml:space="preserve">(99. </w:t>
      </w:r>
      <w:proofErr w:type="spellStart"/>
      <w:r>
        <w:rPr>
          <w:rFonts w:cs="Arial"/>
          <w:lang w:val="sk-SK"/>
        </w:rPr>
        <w:t>PaVC</w:t>
      </w:r>
      <w:proofErr w:type="spellEnd"/>
      <w:r>
        <w:rPr>
          <w:rFonts w:cs="Arial"/>
          <w:lang w:val="sk-SK"/>
        </w:rPr>
        <w:t>)</w:t>
      </w:r>
    </w:p>
    <w:p w:rsidR="00616473" w:rsidRDefault="00616473" w:rsidP="008B015D">
      <w:pPr>
        <w:pStyle w:val="NoSpacing"/>
        <w:rPr>
          <w:rFonts w:cs="Arial"/>
          <w:lang w:val="sk-SK"/>
        </w:rPr>
      </w:pPr>
      <w:r w:rsidRPr="00BC43D2">
        <w:rPr>
          <w:rStyle w:val="IntenseEmphasis"/>
        </w:rPr>
        <w:t>Lorenz</w:t>
      </w:r>
      <w:r>
        <w:rPr>
          <w:rFonts w:cs="Arial"/>
          <w:lang w:val="sk-SK"/>
        </w:rPr>
        <w:t xml:space="preserve"> – </w:t>
      </w:r>
      <w:proofErr w:type="spellStart"/>
      <w:r>
        <w:rPr>
          <w:rFonts w:cs="Arial"/>
          <w:lang w:val="sk-SK"/>
        </w:rPr>
        <w:t>úhrná</w:t>
      </w:r>
      <w:proofErr w:type="spellEnd"/>
      <w:r>
        <w:rPr>
          <w:rFonts w:cs="Arial"/>
          <w:lang w:val="sk-SK"/>
        </w:rPr>
        <w:t xml:space="preserve"> preprava 18,823 mil. t/rok</w:t>
      </w:r>
    </w:p>
    <w:p w:rsidR="00616473" w:rsidRDefault="00616473" w:rsidP="008B015D">
      <w:pPr>
        <w:pStyle w:val="NoSpacing"/>
        <w:rPr>
          <w:rFonts w:cs="Arial"/>
          <w:lang w:val="sk-SK"/>
        </w:rPr>
      </w:pPr>
      <w:proofErr w:type="spellStart"/>
      <w:r w:rsidRPr="00BC43D2">
        <w:rPr>
          <w:rStyle w:val="IntenseEmphasis"/>
        </w:rPr>
        <w:t>Štúdia</w:t>
      </w:r>
      <w:proofErr w:type="spellEnd"/>
      <w:r w:rsidRPr="00BC43D2">
        <w:rPr>
          <w:rStyle w:val="IntenseEmphasis"/>
        </w:rPr>
        <w:t xml:space="preserve"> EHK / OSN</w:t>
      </w:r>
      <w:r>
        <w:rPr>
          <w:rFonts w:cs="Arial"/>
          <w:lang w:val="sk-SK"/>
        </w:rPr>
        <w:t xml:space="preserve"> – 79,589 mil. t/rok:</w:t>
      </w:r>
    </w:p>
    <w:p w:rsidR="00616473" w:rsidRDefault="00616473" w:rsidP="00616473">
      <w:pPr>
        <w:pStyle w:val="NoSpacing"/>
        <w:numPr>
          <w:ilvl w:val="0"/>
          <w:numId w:val="1"/>
        </w:numPr>
        <w:rPr>
          <w:rFonts w:cs="Arial"/>
          <w:lang w:val="sk-SK"/>
        </w:rPr>
      </w:pPr>
      <w:r>
        <w:rPr>
          <w:rFonts w:cs="Arial"/>
          <w:lang w:val="sk-SK"/>
        </w:rPr>
        <w:t>Dunajská vetva 49,481 mil. t/rok</w:t>
      </w:r>
    </w:p>
    <w:p w:rsidR="00616473" w:rsidRDefault="00616473" w:rsidP="00616473">
      <w:pPr>
        <w:pStyle w:val="NoSpacing"/>
        <w:numPr>
          <w:ilvl w:val="0"/>
          <w:numId w:val="1"/>
        </w:numPr>
        <w:rPr>
          <w:rFonts w:cs="Arial"/>
          <w:lang w:val="sk-SK"/>
        </w:rPr>
      </w:pPr>
      <w:proofErr w:type="spellStart"/>
      <w:r>
        <w:rPr>
          <w:rFonts w:cs="Arial"/>
          <w:lang w:val="sk-SK"/>
        </w:rPr>
        <w:lastRenderedPageBreak/>
        <w:t>Oderská</w:t>
      </w:r>
      <w:proofErr w:type="spellEnd"/>
      <w:r>
        <w:rPr>
          <w:rFonts w:cs="Arial"/>
          <w:lang w:val="sk-SK"/>
        </w:rPr>
        <w:t xml:space="preserve"> vetva až po Ostravu 44,681 mil. t/rok</w:t>
      </w:r>
    </w:p>
    <w:p w:rsidR="00616473" w:rsidRDefault="00616473" w:rsidP="00616473">
      <w:pPr>
        <w:pStyle w:val="NoSpacing"/>
        <w:numPr>
          <w:ilvl w:val="0"/>
          <w:numId w:val="1"/>
        </w:numPr>
        <w:rPr>
          <w:rFonts w:cs="Arial"/>
          <w:lang w:val="sk-SK"/>
        </w:rPr>
      </w:pPr>
      <w:r>
        <w:rPr>
          <w:rFonts w:cs="Arial"/>
          <w:lang w:val="sk-SK"/>
        </w:rPr>
        <w:t>Labská vetva 34,205 mil. t/rok</w:t>
      </w:r>
    </w:p>
    <w:p w:rsidR="00616473" w:rsidRDefault="00616473" w:rsidP="00616473">
      <w:pPr>
        <w:pStyle w:val="NoSpacing"/>
        <w:rPr>
          <w:rFonts w:cs="Arial"/>
          <w:lang w:val="sk-SK"/>
        </w:rPr>
      </w:pPr>
      <w:r>
        <w:rPr>
          <w:rFonts w:cs="Arial"/>
          <w:noProof/>
        </w:rPr>
        <w:drawing>
          <wp:inline distT="0" distB="0" distL="0" distR="0">
            <wp:extent cx="5908040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D2" w:rsidRDefault="00BC43D2" w:rsidP="00616473">
      <w:pPr>
        <w:pStyle w:val="NoSpacing"/>
        <w:rPr>
          <w:rFonts w:cs="Arial"/>
          <w:lang w:val="sk-SK"/>
        </w:rPr>
      </w:pPr>
    </w:p>
    <w:p w:rsidR="00616473" w:rsidRPr="00BC43D2" w:rsidRDefault="002B7387" w:rsidP="00BC43D2">
      <w:pPr>
        <w:pStyle w:val="NoSpacing"/>
        <w:rPr>
          <w:rStyle w:val="IntenseEmphasis"/>
        </w:rPr>
      </w:pPr>
      <w:proofErr w:type="spellStart"/>
      <w:r w:rsidRPr="00BC43D2">
        <w:rPr>
          <w:rStyle w:val="IntenseEmphasis"/>
        </w:rPr>
        <w:t>Nová</w:t>
      </w:r>
      <w:proofErr w:type="spellEnd"/>
      <w:r w:rsidRPr="00BC43D2">
        <w:rPr>
          <w:rStyle w:val="IntenseEmphasis"/>
        </w:rPr>
        <w:t xml:space="preserve"> </w:t>
      </w:r>
      <w:proofErr w:type="spellStart"/>
      <w:r w:rsidRPr="00BC43D2">
        <w:rPr>
          <w:rStyle w:val="IntenseEmphasis"/>
        </w:rPr>
        <w:t>podrobná</w:t>
      </w:r>
      <w:proofErr w:type="spellEnd"/>
      <w:r w:rsidRPr="00BC43D2">
        <w:rPr>
          <w:rStyle w:val="IntenseEmphasis"/>
        </w:rPr>
        <w:t xml:space="preserve"> </w:t>
      </w:r>
      <w:proofErr w:type="spellStart"/>
      <w:r w:rsidRPr="00BC43D2">
        <w:rPr>
          <w:rStyle w:val="IntenseEmphasis"/>
        </w:rPr>
        <w:t>štúdia</w:t>
      </w:r>
      <w:proofErr w:type="spellEnd"/>
      <w:r w:rsidRPr="00BC43D2">
        <w:rPr>
          <w:rStyle w:val="IntenseEmphasis"/>
        </w:rPr>
        <w:t xml:space="preserve">, </w:t>
      </w:r>
      <w:proofErr w:type="spellStart"/>
      <w:r w:rsidRPr="00BC43D2">
        <w:rPr>
          <w:rStyle w:val="IntenseEmphasis"/>
        </w:rPr>
        <w:t>ciele</w:t>
      </w:r>
      <w:proofErr w:type="spellEnd"/>
      <w:r w:rsidRPr="00BC43D2">
        <w:rPr>
          <w:rStyle w:val="IntenseEmphasis"/>
        </w:rPr>
        <w:t xml:space="preserve"> a </w:t>
      </w:r>
      <w:proofErr w:type="spellStart"/>
      <w:r w:rsidRPr="00BC43D2">
        <w:rPr>
          <w:rStyle w:val="IntenseEmphasis"/>
        </w:rPr>
        <w:t>zdroje</w:t>
      </w:r>
      <w:proofErr w:type="spellEnd"/>
      <w:r w:rsidRPr="00BC43D2">
        <w:rPr>
          <w:rStyle w:val="IntenseEmphasis"/>
        </w:rPr>
        <w:t xml:space="preserve"> </w:t>
      </w:r>
      <w:proofErr w:type="spellStart"/>
      <w:r w:rsidRPr="00BC43D2">
        <w:rPr>
          <w:rStyle w:val="IntenseEmphasis"/>
        </w:rPr>
        <w:t>prepravných</w:t>
      </w:r>
      <w:proofErr w:type="spellEnd"/>
      <w:r w:rsidRPr="00BC43D2">
        <w:rPr>
          <w:rStyle w:val="IntenseEmphasis"/>
        </w:rPr>
        <w:t xml:space="preserve"> </w:t>
      </w:r>
      <w:proofErr w:type="spellStart"/>
      <w:r w:rsidRPr="00BC43D2">
        <w:rPr>
          <w:rStyle w:val="IntenseEmphasis"/>
        </w:rPr>
        <w:t>nákladov</w:t>
      </w:r>
      <w:proofErr w:type="spellEnd"/>
      <w:r w:rsidRPr="00BC43D2">
        <w:rPr>
          <w:rStyle w:val="IntenseEmphasis"/>
        </w:rPr>
        <w:t xml:space="preserve"> – </w:t>
      </w:r>
      <w:proofErr w:type="spellStart"/>
      <w:r w:rsidRPr="00BC43D2">
        <w:rPr>
          <w:rStyle w:val="IntenseEmphasis"/>
        </w:rPr>
        <w:t>príloha</w:t>
      </w:r>
      <w:proofErr w:type="spellEnd"/>
      <w:r w:rsidRPr="00BC43D2">
        <w:rPr>
          <w:rStyle w:val="IntenseEmphasis"/>
        </w:rPr>
        <w:t xml:space="preserve"> 14</w:t>
      </w:r>
    </w:p>
    <w:p w:rsidR="00616473" w:rsidRDefault="00916DE7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br/>
        <w:t xml:space="preserve">(107. </w:t>
      </w:r>
      <w:proofErr w:type="spellStart"/>
      <w:r>
        <w:rPr>
          <w:rFonts w:cs="Arial"/>
          <w:lang w:val="sk-SK"/>
        </w:rPr>
        <w:t>PaVC</w:t>
      </w:r>
      <w:proofErr w:type="spellEnd"/>
      <w:r>
        <w:rPr>
          <w:rFonts w:cs="Arial"/>
          <w:lang w:val="sk-SK"/>
        </w:rPr>
        <w:t>)</w:t>
      </w:r>
    </w:p>
    <w:p w:rsidR="00916DE7" w:rsidRDefault="00916DE7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>Vnútroštátne prepravy sa moc neuvažujú, ak by boli, tak by sa jednalo maximálne o desiatky km, a budú mať priamy charakter, maximálne prekládka na veľmi krátku vzdialenosť. Potenciálne suroviny ktoré sa tohto týkajú sú uvedené v tabuľke.</w:t>
      </w:r>
    </w:p>
    <w:p w:rsidR="00916DE7" w:rsidRDefault="00916DE7" w:rsidP="008B015D">
      <w:pPr>
        <w:pStyle w:val="NoSpacing"/>
        <w:rPr>
          <w:rFonts w:cs="Arial"/>
          <w:lang w:val="sk-SK"/>
        </w:rPr>
      </w:pPr>
      <w:r>
        <w:rPr>
          <w:rFonts w:cs="Arial"/>
          <w:noProof/>
        </w:rPr>
        <w:drawing>
          <wp:inline distT="0" distB="0" distL="0" distR="0">
            <wp:extent cx="5936415" cy="3896139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58" cy="39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E7" w:rsidRDefault="00FA00C9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lastRenderedPageBreak/>
        <w:t xml:space="preserve">Ďalej je v dokumente </w:t>
      </w:r>
      <w:r w:rsidR="001F060C">
        <w:rPr>
          <w:rFonts w:cs="Arial"/>
          <w:lang w:val="sk-SK"/>
        </w:rPr>
        <w:t>ku každej komodite podrobný po</w:t>
      </w:r>
      <w:r>
        <w:rPr>
          <w:rFonts w:cs="Arial"/>
          <w:lang w:val="sk-SK"/>
        </w:rPr>
        <w:t xml:space="preserve">pis. </w:t>
      </w:r>
    </w:p>
    <w:p w:rsidR="002C52F9" w:rsidRDefault="00BC43D2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>Podľa novej štúdie je čistý prepravný potenciál 37,827 mil. t/rok.</w:t>
      </w:r>
    </w:p>
    <w:p w:rsidR="00BC43D2" w:rsidRDefault="00BC43D2" w:rsidP="008B015D">
      <w:pPr>
        <w:pStyle w:val="NoSpacing"/>
        <w:rPr>
          <w:rFonts w:cs="Arial"/>
          <w:lang w:val="sk-SK"/>
        </w:rPr>
      </w:pPr>
    </w:p>
    <w:p w:rsidR="00BC43D2" w:rsidRDefault="00BC43D2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 xml:space="preserve">(111. a 112. </w:t>
      </w:r>
      <w:proofErr w:type="spellStart"/>
      <w:r>
        <w:rPr>
          <w:rFonts w:cs="Arial"/>
          <w:lang w:val="sk-SK"/>
        </w:rPr>
        <w:t>PaVC</w:t>
      </w:r>
      <w:proofErr w:type="spellEnd"/>
      <w:r>
        <w:rPr>
          <w:rFonts w:cs="Arial"/>
          <w:lang w:val="sk-SK"/>
        </w:rPr>
        <w:t>)</w:t>
      </w:r>
    </w:p>
    <w:p w:rsidR="00BC43D2" w:rsidRDefault="00BC43D2" w:rsidP="008B015D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 xml:space="preserve">Podrobná tabuľka prepravných prúdov v mil. t/rok na jednotlivých tokoch so zdrojmi, cieľmi,.. + závery vyplývajúce z nej. </w:t>
      </w:r>
      <w:proofErr w:type="spellStart"/>
      <w:r w:rsidRPr="00BC43D2">
        <w:rPr>
          <w:rStyle w:val="Strong"/>
        </w:rPr>
        <w:t>Užitočné</w:t>
      </w:r>
      <w:proofErr w:type="spellEnd"/>
      <w:r w:rsidRPr="00BC43D2">
        <w:rPr>
          <w:rStyle w:val="Strong"/>
        </w:rPr>
        <w:t xml:space="preserve"> pre </w:t>
      </w:r>
      <w:proofErr w:type="spellStart"/>
      <w:r w:rsidRPr="00BC43D2">
        <w:rPr>
          <w:rStyle w:val="Strong"/>
        </w:rPr>
        <w:t>vytváranie</w:t>
      </w:r>
      <w:proofErr w:type="spellEnd"/>
      <w:r w:rsidRPr="00BC43D2">
        <w:rPr>
          <w:rStyle w:val="Strong"/>
        </w:rPr>
        <w:t xml:space="preserve"> </w:t>
      </w:r>
      <w:proofErr w:type="spellStart"/>
      <w:r w:rsidRPr="00BC43D2">
        <w:rPr>
          <w:rStyle w:val="Strong"/>
        </w:rPr>
        <w:t>priorít</w:t>
      </w:r>
      <w:proofErr w:type="spellEnd"/>
      <w:r w:rsidRPr="00BC43D2">
        <w:rPr>
          <w:rStyle w:val="Strong"/>
        </w:rPr>
        <w:t>.</w:t>
      </w:r>
    </w:p>
    <w:p w:rsidR="00916DE7" w:rsidRPr="00616473" w:rsidRDefault="00916DE7" w:rsidP="008B015D">
      <w:pPr>
        <w:pStyle w:val="NoSpacing"/>
        <w:rPr>
          <w:rFonts w:cs="Arial"/>
          <w:lang w:val="sk-SK"/>
        </w:rPr>
      </w:pPr>
    </w:p>
    <w:p w:rsidR="007057A4" w:rsidRDefault="006C7606" w:rsidP="008B015D">
      <w:pPr>
        <w:pStyle w:val="NoSpacing"/>
        <w:rPr>
          <w:lang w:val="sk-SK"/>
        </w:rPr>
      </w:pPr>
      <w:r>
        <w:rPr>
          <w:lang w:val="sk-SK"/>
        </w:rPr>
        <w:t xml:space="preserve">(113.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6C7606" w:rsidRDefault="006C7606" w:rsidP="008B015D">
      <w:pPr>
        <w:pStyle w:val="NoSpacing"/>
        <w:rPr>
          <w:lang w:val="sk-SK"/>
        </w:rPr>
      </w:pPr>
      <w:r>
        <w:rPr>
          <w:lang w:val="sk-SK"/>
        </w:rPr>
        <w:t>Trvalý rast prepravy tovarov v európskych podmienkach.</w:t>
      </w:r>
    </w:p>
    <w:p w:rsidR="006C7606" w:rsidRDefault="006C7606" w:rsidP="008B015D">
      <w:pPr>
        <w:pStyle w:val="NoSpacing"/>
        <w:rPr>
          <w:lang w:val="sk-SK"/>
        </w:rPr>
      </w:pPr>
      <w:r>
        <w:rPr>
          <w:lang w:val="sk-SK"/>
        </w:rPr>
        <w:t>Prepravy na Dunaji rastú veľmi dynamicky, trend potrvá aj niekoľko nasledujúcich rokov, nárast prepravných hustôt:</w:t>
      </w:r>
    </w:p>
    <w:p w:rsidR="006C7606" w:rsidRDefault="006C7606" w:rsidP="006C7606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Gabčíkovo – o 5,28</w:t>
      </w:r>
      <w:r>
        <w:t xml:space="preserve">% </w:t>
      </w:r>
      <w:proofErr w:type="spellStart"/>
      <w:r>
        <w:t>ročne</w:t>
      </w:r>
      <w:proofErr w:type="spellEnd"/>
    </w:p>
    <w:p w:rsidR="006C7606" w:rsidRDefault="006C7606" w:rsidP="006C7606">
      <w:pPr>
        <w:pStyle w:val="NoSpacing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Jochenstein</w:t>
      </w:r>
      <w:proofErr w:type="spellEnd"/>
      <w:r>
        <w:rPr>
          <w:lang w:val="sk-SK"/>
        </w:rPr>
        <w:t xml:space="preserve"> – o 4,03</w:t>
      </w:r>
      <w:r>
        <w:t xml:space="preserve">% </w:t>
      </w:r>
      <w:proofErr w:type="spellStart"/>
      <w:r>
        <w:t>ročne</w:t>
      </w:r>
      <w:proofErr w:type="spellEnd"/>
    </w:p>
    <w:p w:rsidR="006C7606" w:rsidRPr="007057A4" w:rsidRDefault="006C7606" w:rsidP="006C7606">
      <w:pPr>
        <w:pStyle w:val="NoSpacing"/>
        <w:numPr>
          <w:ilvl w:val="0"/>
          <w:numId w:val="1"/>
        </w:numPr>
        <w:rPr>
          <w:lang w:val="sk-SK"/>
        </w:rPr>
      </w:pPr>
      <w:r>
        <w:rPr>
          <w:lang w:val="sk-SK"/>
        </w:rPr>
        <w:t>Prieplav Mohan – Dunaj – o 8,4</w:t>
      </w:r>
      <w:r>
        <w:t xml:space="preserve">% </w:t>
      </w:r>
      <w:proofErr w:type="spellStart"/>
      <w:r>
        <w:t>ročne</w:t>
      </w:r>
      <w:proofErr w:type="spellEnd"/>
    </w:p>
    <w:p w:rsidR="00E1252C" w:rsidRDefault="006C7606" w:rsidP="00BB4926">
      <w:pPr>
        <w:pStyle w:val="NoSpacing"/>
        <w:rPr>
          <w:lang w:val="sk-SK"/>
        </w:rPr>
      </w:pPr>
      <w:r>
        <w:rPr>
          <w:lang w:val="sk-SK"/>
        </w:rPr>
        <w:t>Na sieti nemeckých vodných ciest porastú nároky na prepravu o 2,06</w:t>
      </w:r>
      <w:r>
        <w:t>% r</w:t>
      </w:r>
      <w:r>
        <w:rPr>
          <w:lang w:val="sk-SK"/>
        </w:rPr>
        <w:t>očne.</w:t>
      </w:r>
    </w:p>
    <w:p w:rsidR="006C7606" w:rsidRDefault="006C7606" w:rsidP="00BB4926">
      <w:pPr>
        <w:pStyle w:val="NoSpacing"/>
      </w:pPr>
      <w:r>
        <w:rPr>
          <w:lang w:val="sk-SK"/>
        </w:rPr>
        <w:t>Striezlivý odhad nárastu prepravy na D-O-L – o 1</w:t>
      </w:r>
      <w:r>
        <w:t xml:space="preserve">% </w:t>
      </w:r>
      <w:proofErr w:type="spellStart"/>
      <w:r>
        <w:t>ročne</w:t>
      </w:r>
      <w:proofErr w:type="spellEnd"/>
    </w:p>
    <w:p w:rsidR="00815233" w:rsidRDefault="00815233" w:rsidP="00BB4926">
      <w:pPr>
        <w:pStyle w:val="NoSpacing"/>
      </w:pPr>
    </w:p>
    <w:p w:rsidR="00815233" w:rsidRDefault="00815233" w:rsidP="00BB4926">
      <w:pPr>
        <w:pStyle w:val="NoSpacing"/>
        <w:rPr>
          <w:lang w:val="sk-SK"/>
        </w:rPr>
      </w:pPr>
      <w:r>
        <w:t xml:space="preserve">(115. </w:t>
      </w:r>
      <w:proofErr w:type="spellStart"/>
      <w:r>
        <w:t>PaVC</w:t>
      </w:r>
      <w:proofErr w:type="spellEnd"/>
      <w:r>
        <w:rPr>
          <w:lang w:val="sk-SK"/>
        </w:rPr>
        <w:t>)</w:t>
      </w:r>
    </w:p>
    <w:p w:rsidR="00815233" w:rsidRDefault="00815233" w:rsidP="00BB4926">
      <w:pPr>
        <w:pStyle w:val="NoSpacing"/>
        <w:rPr>
          <w:lang w:val="sk-SK"/>
        </w:rPr>
      </w:pPr>
      <w:r>
        <w:rPr>
          <w:lang w:val="sk-SK"/>
        </w:rPr>
        <w:t>Odhadovaný rok prekročenia kapacity D-O-L:</w:t>
      </w:r>
    </w:p>
    <w:p w:rsidR="00815233" w:rsidRPr="00CF701E" w:rsidRDefault="00815233" w:rsidP="00815233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lang w:val="sk-SK"/>
        </w:rPr>
      </w:pPr>
      <w:r w:rsidRPr="00CF701E">
        <w:rPr>
          <w:rFonts w:cs="Times New Roman"/>
          <w:lang w:val="sk-SK"/>
        </w:rPr>
        <w:t xml:space="preserve">- </w:t>
      </w:r>
      <w:proofErr w:type="spellStart"/>
      <w:r w:rsidRPr="00CF701E">
        <w:rPr>
          <w:rFonts w:cs="Arial"/>
          <w:lang w:val="sk-SK"/>
        </w:rPr>
        <w:t>p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</w:t>
      </w:r>
      <w:proofErr w:type="spellStart"/>
      <w:r w:rsidRPr="00CF701E">
        <w:rPr>
          <w:rFonts w:cs="Arial"/>
          <w:lang w:val="sk-SK"/>
        </w:rPr>
        <w:t>scéná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1 v </w:t>
      </w:r>
      <w:proofErr w:type="spellStart"/>
      <w:r w:rsidRPr="00CF701E">
        <w:rPr>
          <w:rFonts w:cs="Arial"/>
          <w:lang w:val="sk-SK"/>
        </w:rPr>
        <w:t>roce</w:t>
      </w:r>
      <w:proofErr w:type="spellEnd"/>
      <w:r w:rsidRPr="00CF701E">
        <w:rPr>
          <w:rFonts w:cs="Arial"/>
          <w:lang w:val="sk-SK"/>
        </w:rPr>
        <w:t xml:space="preserve"> 2031, </w:t>
      </w:r>
      <w:proofErr w:type="spellStart"/>
      <w:r w:rsidRPr="00CF701E">
        <w:rPr>
          <w:rFonts w:cs="Arial"/>
          <w:lang w:val="sk-SK"/>
        </w:rPr>
        <w:t>tj</w:t>
      </w:r>
      <w:proofErr w:type="spellEnd"/>
      <w:r w:rsidRPr="00CF701E">
        <w:rPr>
          <w:rFonts w:cs="Arial"/>
          <w:lang w:val="sk-SK"/>
        </w:rPr>
        <w:t>. 13 let po dokon</w:t>
      </w:r>
      <w:r w:rsidRPr="00CF701E">
        <w:rPr>
          <w:rFonts w:cs="Arial+2+1"/>
          <w:lang w:val="sk-SK"/>
        </w:rPr>
        <w:t>č</w:t>
      </w:r>
      <w:r w:rsidRPr="00CF701E">
        <w:rPr>
          <w:rFonts w:cs="Arial"/>
          <w:lang w:val="sk-SK"/>
        </w:rPr>
        <w:t>ení etapy 2</w:t>
      </w:r>
    </w:p>
    <w:p w:rsidR="00815233" w:rsidRPr="00CF701E" w:rsidRDefault="00815233" w:rsidP="00815233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lang w:val="sk-SK"/>
        </w:rPr>
      </w:pPr>
      <w:r w:rsidRPr="00CF701E">
        <w:rPr>
          <w:rFonts w:cs="Arial"/>
          <w:lang w:val="sk-SK"/>
        </w:rPr>
        <w:t xml:space="preserve">- </w:t>
      </w:r>
      <w:proofErr w:type="spellStart"/>
      <w:r w:rsidRPr="00CF701E">
        <w:rPr>
          <w:rFonts w:cs="Arial"/>
          <w:lang w:val="sk-SK"/>
        </w:rPr>
        <w:t>p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</w:t>
      </w:r>
      <w:proofErr w:type="spellStart"/>
      <w:r w:rsidRPr="00CF701E">
        <w:rPr>
          <w:rFonts w:cs="Arial"/>
          <w:lang w:val="sk-SK"/>
        </w:rPr>
        <w:t>scéná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2 v </w:t>
      </w:r>
      <w:proofErr w:type="spellStart"/>
      <w:r w:rsidRPr="00CF701E">
        <w:rPr>
          <w:rFonts w:cs="Arial"/>
          <w:lang w:val="sk-SK"/>
        </w:rPr>
        <w:t>roce</w:t>
      </w:r>
      <w:proofErr w:type="spellEnd"/>
      <w:r w:rsidRPr="00CF701E">
        <w:rPr>
          <w:rFonts w:cs="Arial"/>
          <w:lang w:val="sk-SK"/>
        </w:rPr>
        <w:t xml:space="preserve"> 2034, </w:t>
      </w:r>
      <w:proofErr w:type="spellStart"/>
      <w:r w:rsidRPr="00CF701E">
        <w:rPr>
          <w:rFonts w:cs="Arial"/>
          <w:lang w:val="sk-SK"/>
        </w:rPr>
        <w:t>tj</w:t>
      </w:r>
      <w:proofErr w:type="spellEnd"/>
      <w:r w:rsidRPr="00CF701E">
        <w:rPr>
          <w:rFonts w:cs="Arial"/>
          <w:lang w:val="sk-SK"/>
        </w:rPr>
        <w:t>. 16 let po dokon</w:t>
      </w:r>
      <w:r w:rsidRPr="00CF701E">
        <w:rPr>
          <w:rFonts w:cs="Arial+2+1"/>
          <w:lang w:val="sk-SK"/>
        </w:rPr>
        <w:t>č</w:t>
      </w:r>
      <w:r w:rsidRPr="00CF701E">
        <w:rPr>
          <w:rFonts w:cs="Arial"/>
          <w:lang w:val="sk-SK"/>
        </w:rPr>
        <w:t>ení etapy 2</w:t>
      </w:r>
    </w:p>
    <w:p w:rsidR="00815233" w:rsidRPr="00CF701E" w:rsidRDefault="00815233" w:rsidP="00815233">
      <w:pPr>
        <w:pStyle w:val="NoSpacing"/>
        <w:ind w:firstLine="720"/>
        <w:rPr>
          <w:rFonts w:cs="Arial"/>
          <w:lang w:val="sk-SK"/>
        </w:rPr>
      </w:pPr>
      <w:r w:rsidRPr="00CF701E">
        <w:rPr>
          <w:rFonts w:cs="Times New Roman"/>
          <w:lang w:val="sk-SK"/>
        </w:rPr>
        <w:t xml:space="preserve">- </w:t>
      </w:r>
      <w:proofErr w:type="spellStart"/>
      <w:r w:rsidRPr="00CF701E">
        <w:rPr>
          <w:rFonts w:cs="Arial"/>
          <w:lang w:val="sk-SK"/>
        </w:rPr>
        <w:t>p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</w:t>
      </w:r>
      <w:proofErr w:type="spellStart"/>
      <w:r w:rsidRPr="00CF701E">
        <w:rPr>
          <w:rFonts w:cs="Arial"/>
          <w:lang w:val="sk-SK"/>
        </w:rPr>
        <w:t>scéná</w:t>
      </w:r>
      <w:r w:rsidRPr="00CF701E">
        <w:rPr>
          <w:rFonts w:cs="Arial+2+1"/>
          <w:lang w:val="sk-SK"/>
        </w:rPr>
        <w:t>ř</w:t>
      </w:r>
      <w:r w:rsidRPr="00CF701E">
        <w:rPr>
          <w:rFonts w:cs="Arial"/>
          <w:lang w:val="sk-SK"/>
        </w:rPr>
        <w:t>i</w:t>
      </w:r>
      <w:proofErr w:type="spellEnd"/>
      <w:r w:rsidRPr="00CF701E">
        <w:rPr>
          <w:rFonts w:cs="Arial"/>
          <w:lang w:val="sk-SK"/>
        </w:rPr>
        <w:t xml:space="preserve"> 3 v </w:t>
      </w:r>
      <w:proofErr w:type="spellStart"/>
      <w:r w:rsidRPr="00CF701E">
        <w:rPr>
          <w:rFonts w:cs="Arial"/>
          <w:lang w:val="sk-SK"/>
        </w:rPr>
        <w:t>roce</w:t>
      </w:r>
      <w:proofErr w:type="spellEnd"/>
      <w:r w:rsidRPr="00CF701E">
        <w:rPr>
          <w:rFonts w:cs="Arial"/>
          <w:lang w:val="sk-SK"/>
        </w:rPr>
        <w:t xml:space="preserve"> 2042, </w:t>
      </w:r>
      <w:proofErr w:type="spellStart"/>
      <w:r w:rsidRPr="00CF701E">
        <w:rPr>
          <w:rFonts w:cs="Arial"/>
          <w:lang w:val="sk-SK"/>
        </w:rPr>
        <w:t>tj</w:t>
      </w:r>
      <w:proofErr w:type="spellEnd"/>
      <w:r w:rsidRPr="00CF701E">
        <w:rPr>
          <w:rFonts w:cs="Arial"/>
          <w:lang w:val="sk-SK"/>
        </w:rPr>
        <w:t>. 24 let po dokon</w:t>
      </w:r>
      <w:r w:rsidRPr="00CF701E">
        <w:rPr>
          <w:rFonts w:cs="Arial+2+1"/>
          <w:lang w:val="sk-SK"/>
        </w:rPr>
        <w:t>č</w:t>
      </w:r>
      <w:r w:rsidRPr="00CF701E">
        <w:rPr>
          <w:rFonts w:cs="Arial"/>
          <w:lang w:val="sk-SK"/>
        </w:rPr>
        <w:t>ení etapy 2</w:t>
      </w:r>
    </w:p>
    <w:p w:rsidR="00CF701E" w:rsidRDefault="00CF701E" w:rsidP="00CF701E">
      <w:pPr>
        <w:pStyle w:val="NoSpacing"/>
        <w:rPr>
          <w:rFonts w:cs="Arial"/>
        </w:rPr>
      </w:pPr>
    </w:p>
    <w:p w:rsidR="00CF701E" w:rsidRDefault="00CF701E" w:rsidP="00CF701E">
      <w:pPr>
        <w:pStyle w:val="NoSpacing"/>
        <w:rPr>
          <w:rFonts w:cs="Arial"/>
          <w:lang w:val="sk-SK"/>
        </w:rPr>
      </w:pPr>
      <w:r w:rsidRPr="00CF701E">
        <w:rPr>
          <w:rFonts w:cs="Arial"/>
          <w:lang w:val="sk-SK"/>
        </w:rPr>
        <w:t xml:space="preserve">Verejné logistické centrá (VLC) – miesta, kde sa sústreďuje </w:t>
      </w:r>
      <w:r>
        <w:rPr>
          <w:rFonts w:cs="Arial"/>
          <w:lang w:val="sk-SK"/>
        </w:rPr>
        <w:t>tovar a uskutočňujú sa logistické služby. Preprava medzi VLC väčšinou železnične, medzi VLC a domácnosťami cestne.</w:t>
      </w:r>
    </w:p>
    <w:p w:rsidR="00CF701E" w:rsidRDefault="00CF701E" w:rsidP="00CF701E">
      <w:pPr>
        <w:pStyle w:val="NoSpacing"/>
        <w:rPr>
          <w:rFonts w:cs="Arial"/>
          <w:lang w:val="sk-SK"/>
        </w:rPr>
      </w:pPr>
      <w:r>
        <w:rPr>
          <w:rFonts w:cs="Arial"/>
          <w:lang w:val="sk-SK"/>
        </w:rPr>
        <w:t>Verejné logistické a prístavné centru (VLPC) – VLC s</w:t>
      </w:r>
      <w:r w:rsidR="00B06E46">
        <w:rPr>
          <w:rFonts w:cs="Arial"/>
          <w:lang w:val="sk-SK"/>
        </w:rPr>
        <w:t> </w:t>
      </w:r>
      <w:r>
        <w:rPr>
          <w:rFonts w:cs="Arial"/>
          <w:lang w:val="sk-SK"/>
        </w:rPr>
        <w:t>prístavom</w:t>
      </w:r>
      <w:r w:rsidR="00B06E46">
        <w:rPr>
          <w:rFonts w:cs="Arial"/>
          <w:lang w:val="sk-SK"/>
        </w:rPr>
        <w:t>.</w:t>
      </w:r>
    </w:p>
    <w:p w:rsidR="00CF701E" w:rsidRDefault="00B06E46" w:rsidP="00CF701E">
      <w:pPr>
        <w:pStyle w:val="NoSpacing"/>
        <w:rPr>
          <w:lang w:val="sk-SK"/>
        </w:rPr>
      </w:pPr>
      <w:r w:rsidRPr="00B06E46">
        <w:rPr>
          <w:lang w:val="sk-SK"/>
        </w:rPr>
        <w:t>Vzdialenosť VLC / VLPC by nemala presahovať 100 km.</w:t>
      </w:r>
    </w:p>
    <w:p w:rsidR="00B06E46" w:rsidRDefault="00B06E46" w:rsidP="00CF701E">
      <w:pPr>
        <w:pStyle w:val="NoSpacing"/>
        <w:rPr>
          <w:lang w:val="sk-SK"/>
        </w:rPr>
      </w:pPr>
      <w:r>
        <w:rPr>
          <w:lang w:val="sk-SK"/>
        </w:rPr>
        <w:t>VLC / VLPC musia byť umiestnené v bezprostrednej blízkosti priemyselných centier.</w:t>
      </w:r>
    </w:p>
    <w:p w:rsidR="003E3953" w:rsidRDefault="007E0BA9" w:rsidP="00CF701E">
      <w:pPr>
        <w:pStyle w:val="NoSpacing"/>
        <w:rPr>
          <w:lang w:val="sk-SK"/>
        </w:rPr>
      </w:pPr>
      <w:r>
        <w:rPr>
          <w:lang w:val="sk-SK"/>
        </w:rPr>
        <w:t xml:space="preserve">Možné rozmiestnenie </w:t>
      </w:r>
      <w:r w:rsidR="00672CF7">
        <w:rPr>
          <w:lang w:val="sk-SK"/>
        </w:rPr>
        <w:t xml:space="preserve">VLC / </w:t>
      </w:r>
      <w:r>
        <w:rPr>
          <w:lang w:val="sk-SK"/>
        </w:rPr>
        <w:t xml:space="preserve">VLPC na </w:t>
      </w:r>
      <w:r w:rsidR="001B1148">
        <w:rPr>
          <w:lang w:val="sk-SK"/>
        </w:rPr>
        <w:t xml:space="preserve">území ČR – (117. </w:t>
      </w:r>
      <w:proofErr w:type="spellStart"/>
      <w:r w:rsidR="001B1148">
        <w:rPr>
          <w:lang w:val="sk-SK"/>
        </w:rPr>
        <w:t>PaVC</w:t>
      </w:r>
      <w:proofErr w:type="spellEnd"/>
      <w:r w:rsidR="001B1148">
        <w:rPr>
          <w:lang w:val="sk-SK"/>
        </w:rPr>
        <w:t xml:space="preserve"> tab. 38)</w:t>
      </w:r>
    </w:p>
    <w:p w:rsidR="001B1148" w:rsidRDefault="002C4C5B" w:rsidP="00CF701E">
      <w:pPr>
        <w:pStyle w:val="NoSpacing"/>
        <w:rPr>
          <w:lang w:val="sk-SK"/>
        </w:rPr>
      </w:pPr>
      <w:r>
        <w:rPr>
          <w:lang w:val="sk-SK"/>
        </w:rPr>
        <w:t>Potrebné umiestnenie hospodárskych aktivít a podnikov v okolí VLPC – tab. 39.</w:t>
      </w:r>
    </w:p>
    <w:p w:rsidR="009135E5" w:rsidRDefault="009135E5" w:rsidP="00CF701E">
      <w:pPr>
        <w:pStyle w:val="NoSpacing"/>
        <w:rPr>
          <w:lang w:val="sk-SK"/>
        </w:rPr>
      </w:pPr>
    </w:p>
    <w:p w:rsidR="002C4C5B" w:rsidRDefault="009135E5" w:rsidP="00CF701E">
      <w:pPr>
        <w:pStyle w:val="NoSpacing"/>
        <w:rPr>
          <w:lang w:val="sk-SK"/>
        </w:rPr>
      </w:pPr>
      <w:r>
        <w:rPr>
          <w:lang w:val="sk-SK"/>
        </w:rPr>
        <w:t xml:space="preserve">(120.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9135E5" w:rsidRDefault="009135E5" w:rsidP="00CF701E">
      <w:pPr>
        <w:pStyle w:val="NoSpacing"/>
        <w:rPr>
          <w:lang w:val="sk-SK"/>
        </w:rPr>
      </w:pPr>
      <w:r>
        <w:rPr>
          <w:lang w:val="sk-SK"/>
        </w:rPr>
        <w:t>Výhodnosť vodnej cesty sa prejavuje hlavne pri veľkých prepravných vzdialenostiach.</w:t>
      </w:r>
    </w:p>
    <w:p w:rsidR="009135E5" w:rsidRDefault="0095377C" w:rsidP="00CF701E">
      <w:pPr>
        <w:pStyle w:val="NoSpacing"/>
        <w:rPr>
          <w:lang w:val="sk-SK"/>
        </w:rPr>
      </w:pPr>
      <w:r w:rsidRPr="0095377C">
        <w:rPr>
          <w:lang w:val="sk-SK"/>
        </w:rPr>
        <w:t xml:space="preserve">Sadzba </w:t>
      </w:r>
      <w:r>
        <w:rPr>
          <w:lang w:val="sk-SK"/>
        </w:rPr>
        <w:t>jednotlivých prepráv: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77C" w:rsidTr="0095377C">
        <w:tc>
          <w:tcPr>
            <w:tcW w:w="3116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Typ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Počiatočné náklady (€/t)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Prepravné náklady (€/</w:t>
            </w:r>
            <w:proofErr w:type="spellStart"/>
            <w:r>
              <w:rPr>
                <w:lang w:val="sk-SK"/>
              </w:rPr>
              <w:t>tkm</w:t>
            </w:r>
            <w:proofErr w:type="spellEnd"/>
            <w:r>
              <w:rPr>
                <w:lang w:val="sk-SK"/>
              </w:rPr>
              <w:t>)</w:t>
            </w:r>
          </w:p>
        </w:tc>
      </w:tr>
      <w:tr w:rsidR="0095377C" w:rsidTr="0095377C">
        <w:tc>
          <w:tcPr>
            <w:tcW w:w="3116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Cestná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0,07</w:t>
            </w:r>
          </w:p>
        </w:tc>
      </w:tr>
      <w:tr w:rsidR="0095377C" w:rsidTr="0095377C">
        <w:tc>
          <w:tcPr>
            <w:tcW w:w="3116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Železničná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0,0482</w:t>
            </w:r>
          </w:p>
        </w:tc>
      </w:tr>
      <w:tr w:rsidR="0095377C" w:rsidTr="0095377C">
        <w:tc>
          <w:tcPr>
            <w:tcW w:w="3116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Vodná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3117" w:type="dxa"/>
          </w:tcPr>
          <w:p w:rsidR="0095377C" w:rsidRDefault="0095377C" w:rsidP="00CF701E">
            <w:pPr>
              <w:pStyle w:val="NoSpacing"/>
              <w:rPr>
                <w:lang w:val="sk-SK"/>
              </w:rPr>
            </w:pPr>
            <w:r>
              <w:rPr>
                <w:lang w:val="sk-SK"/>
              </w:rPr>
              <w:t>0,0165</w:t>
            </w:r>
          </w:p>
        </w:tc>
      </w:tr>
    </w:tbl>
    <w:p w:rsidR="007E0BA9" w:rsidRDefault="0095377C" w:rsidP="00CF701E">
      <w:pPr>
        <w:pStyle w:val="NoSpacing"/>
        <w:rPr>
          <w:lang w:val="sk-SK"/>
        </w:rPr>
      </w:pPr>
      <w:r>
        <w:rPr>
          <w:lang w:val="sk-SK"/>
        </w:rPr>
        <w:t>Náklady na prekládku na / z lode = 7 €/t.</w:t>
      </w:r>
    </w:p>
    <w:p w:rsidR="0095377C" w:rsidRDefault="0095377C" w:rsidP="00CF701E">
      <w:pPr>
        <w:pStyle w:val="NoSpacing"/>
        <w:rPr>
          <w:lang w:val="sk-SK"/>
        </w:rPr>
      </w:pPr>
      <w:r>
        <w:rPr>
          <w:lang w:val="sk-SK"/>
        </w:rPr>
        <w:t>Výber mýta = 0,01 €/</w:t>
      </w:r>
      <w:proofErr w:type="spellStart"/>
      <w:r>
        <w:rPr>
          <w:lang w:val="sk-SK"/>
        </w:rPr>
        <w:t>tkm</w:t>
      </w:r>
      <w:proofErr w:type="spellEnd"/>
      <w:r>
        <w:rPr>
          <w:lang w:val="sk-SK"/>
        </w:rPr>
        <w:t>. Celkový zisk na mýte pri teoretickom čistom množstve prepravy = 144,8 mil. €/rok. Táto suma je určená pre investorov – na splatenie nákladov na stavbu atď. Možnosť porovnať túto sumu s experimentom.</w:t>
      </w:r>
    </w:p>
    <w:p w:rsidR="0095377C" w:rsidRDefault="0095377C" w:rsidP="00CF701E">
      <w:pPr>
        <w:pStyle w:val="NoSpacing"/>
        <w:rPr>
          <w:lang w:val="sk-SK"/>
        </w:rPr>
      </w:pPr>
      <w:r>
        <w:rPr>
          <w:lang w:val="sk-SK"/>
        </w:rPr>
        <w:br/>
        <w:t xml:space="preserve">(144.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95377C" w:rsidRDefault="0095377C" w:rsidP="00CF701E">
      <w:pPr>
        <w:pStyle w:val="NoSpacing"/>
        <w:rPr>
          <w:lang w:val="sk-SK"/>
        </w:rPr>
      </w:pPr>
      <w:r>
        <w:rPr>
          <w:lang w:val="sk-SK"/>
        </w:rPr>
        <w:t>Tabuľka – spád na jednotlivých plavebných komorách – možnosť výpočtu zdržania pri prečerpávaní.</w:t>
      </w:r>
    </w:p>
    <w:p w:rsidR="0095377C" w:rsidRDefault="0095377C" w:rsidP="00CF701E">
      <w:pPr>
        <w:pStyle w:val="NoSpacing"/>
        <w:rPr>
          <w:lang w:val="sk-SK"/>
        </w:rPr>
      </w:pPr>
    </w:p>
    <w:p w:rsidR="00811C33" w:rsidRDefault="00811C33" w:rsidP="00CF701E">
      <w:pPr>
        <w:pStyle w:val="NoSpacing"/>
        <w:rPr>
          <w:lang w:val="sk-SK"/>
        </w:rPr>
      </w:pPr>
      <w:r>
        <w:rPr>
          <w:lang w:val="sk-SK"/>
        </w:rPr>
        <w:t xml:space="preserve">(151. </w:t>
      </w:r>
      <w:proofErr w:type="spellStart"/>
      <w:r>
        <w:rPr>
          <w:lang w:val="sk-SK"/>
        </w:rPr>
        <w:t>PaVC</w:t>
      </w:r>
      <w:proofErr w:type="spellEnd"/>
      <w:r>
        <w:rPr>
          <w:lang w:val="sk-SK"/>
        </w:rPr>
        <w:t>)</w:t>
      </w:r>
    </w:p>
    <w:p w:rsidR="0095377C" w:rsidRDefault="00B32FBB" w:rsidP="00CF701E">
      <w:pPr>
        <w:pStyle w:val="NoSpacing"/>
        <w:rPr>
          <w:lang w:val="sk-SK"/>
        </w:rPr>
      </w:pPr>
      <w:r>
        <w:rPr>
          <w:lang w:val="sk-SK"/>
        </w:rPr>
        <w:t>Hodnoty IIR pri troch scenároch, návratnosť,...</w:t>
      </w:r>
    </w:p>
    <w:p w:rsidR="00CC5FBB" w:rsidRDefault="00CC5FBB" w:rsidP="00CF701E">
      <w:pPr>
        <w:pStyle w:val="NoSpacing"/>
        <w:rPr>
          <w:lang w:val="sk-SK"/>
        </w:rPr>
      </w:pPr>
      <w:r>
        <w:rPr>
          <w:lang w:val="sk-SK"/>
        </w:rPr>
        <w:lastRenderedPageBreak/>
        <w:t>(</w:t>
      </w:r>
      <w:proofErr w:type="spellStart"/>
      <w:r>
        <w:rPr>
          <w:lang w:val="sk-SK"/>
        </w:rPr>
        <w:t>ZpravaFinal</w:t>
      </w:r>
      <w:proofErr w:type="spellEnd"/>
      <w:r>
        <w:rPr>
          <w:lang w:val="sk-SK"/>
        </w:rPr>
        <w:t>)</w:t>
      </w:r>
    </w:p>
    <w:p w:rsidR="00CC5FBB" w:rsidRDefault="00CC5FBB" w:rsidP="00CC5FBB">
      <w:pPr>
        <w:pStyle w:val="Heading6"/>
        <w:pBdr>
          <w:bottom w:val="single" w:sz="4" w:space="1" w:color="auto"/>
        </w:pBdr>
        <w:tabs>
          <w:tab w:val="clear" w:pos="454"/>
        </w:tabs>
      </w:pPr>
      <w:r>
        <w:t>Základní technické parametry a pojmy</w:t>
      </w:r>
    </w:p>
    <w:p w:rsidR="00CC5FBB" w:rsidRDefault="00CC5FBB" w:rsidP="00CC5FBB">
      <w:pPr>
        <w:pStyle w:val="Heading6"/>
        <w:tabs>
          <w:tab w:val="clear" w:pos="454"/>
        </w:tabs>
        <w:rPr>
          <w:b w:val="0"/>
        </w:rPr>
      </w:pPr>
      <w:r>
        <w:rPr>
          <w:b w:val="0"/>
        </w:rPr>
        <w:t>V souladu s evropskou dohodou AGN a Vyhláškou MD č. 222/1995 Sb., ve znění pozdějších předpisů návrh respektuje:</w:t>
      </w:r>
    </w:p>
    <w:p w:rsidR="00CC5FBB" w:rsidRPr="00CC5FBB" w:rsidRDefault="00CC5FBB" w:rsidP="00CC5FBB">
      <w:pPr>
        <w:pStyle w:val="Heading6"/>
        <w:tabs>
          <w:tab w:val="clear" w:pos="454"/>
        </w:tabs>
        <w:spacing w:before="120"/>
        <w:rPr>
          <w:bCs w:val="0"/>
          <w:iCs/>
        </w:rPr>
      </w:pPr>
      <w:r w:rsidRPr="00CC5FBB">
        <w:rPr>
          <w:bCs w:val="0"/>
          <w:iCs/>
        </w:rPr>
        <w:t>Požadavky stanovené pro třídu Vb, tj.: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jc w:val="both"/>
        <w:rPr>
          <w:rFonts w:ascii="Arial" w:hAnsi="Arial" w:cs="Arial"/>
          <w:iCs/>
        </w:rPr>
      </w:pPr>
      <w:proofErr w:type="spellStart"/>
      <w:r w:rsidRPr="00CC5FBB">
        <w:rPr>
          <w:rFonts w:ascii="Arial" w:hAnsi="Arial" w:cs="Arial"/>
          <w:iCs/>
        </w:rPr>
        <w:t>Rozměry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tlačných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sestav</w:t>
      </w:r>
      <w:proofErr w:type="spellEnd"/>
      <w:r w:rsidRPr="00CC5FBB">
        <w:rPr>
          <w:rFonts w:ascii="Arial" w:hAnsi="Arial" w:cs="Arial"/>
          <w:iCs/>
        </w:rPr>
        <w:t>:</w:t>
      </w:r>
      <w:r w:rsidRPr="00CC5FBB">
        <w:rPr>
          <w:rFonts w:ascii="Arial" w:hAnsi="Arial" w:cs="Arial"/>
          <w:iCs/>
        </w:rPr>
        <w:tab/>
        <w:t>172 – 185 x 11</w:t>
      </w:r>
      <w:proofErr w:type="gramStart"/>
      <w:r w:rsidRPr="00CC5FBB">
        <w:rPr>
          <w:rFonts w:ascii="Arial" w:hAnsi="Arial" w:cs="Arial"/>
          <w:iCs/>
        </w:rPr>
        <w:t>,4</w:t>
      </w:r>
      <w:proofErr w:type="gramEnd"/>
      <w:r w:rsidRPr="00CC5FBB">
        <w:rPr>
          <w:rFonts w:ascii="Arial" w:hAnsi="Arial" w:cs="Arial"/>
          <w:iCs/>
        </w:rPr>
        <w:t xml:space="preserve"> m 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jc w:val="both"/>
        <w:rPr>
          <w:rFonts w:ascii="Arial" w:hAnsi="Arial" w:cs="Arial"/>
          <w:iCs/>
        </w:rPr>
      </w:pPr>
      <w:proofErr w:type="spellStart"/>
      <w:r w:rsidRPr="00CC5FBB">
        <w:rPr>
          <w:rFonts w:ascii="Arial" w:hAnsi="Arial" w:cs="Arial"/>
        </w:rPr>
        <w:t>Ponor</w:t>
      </w:r>
      <w:proofErr w:type="spellEnd"/>
      <w:r w:rsidRPr="00CC5FBB">
        <w:rPr>
          <w:rFonts w:ascii="Arial" w:hAnsi="Arial" w:cs="Arial"/>
        </w:rPr>
        <w:t>:</w:t>
      </w:r>
      <w:r w:rsidRPr="00CC5FBB">
        <w:rPr>
          <w:rFonts w:ascii="Arial" w:hAnsi="Arial" w:cs="Arial"/>
        </w:rPr>
        <w:tab/>
      </w:r>
      <w:r w:rsidRPr="00CC5FBB">
        <w:rPr>
          <w:rFonts w:ascii="Arial" w:hAnsi="Arial" w:cs="Arial"/>
        </w:rPr>
        <w:tab/>
      </w:r>
      <w:r w:rsidRPr="00CC5FBB">
        <w:rPr>
          <w:rFonts w:ascii="Arial" w:hAnsi="Arial" w:cs="Arial"/>
        </w:rPr>
        <w:tab/>
        <w:t>2</w:t>
      </w:r>
      <w:proofErr w:type="gramStart"/>
      <w:r w:rsidRPr="00CC5FBB">
        <w:rPr>
          <w:rFonts w:ascii="Arial" w:hAnsi="Arial" w:cs="Arial"/>
        </w:rPr>
        <w:t>,50</w:t>
      </w:r>
      <w:proofErr w:type="gramEnd"/>
      <w:r w:rsidRPr="00CC5FBB">
        <w:rPr>
          <w:rFonts w:ascii="Arial" w:hAnsi="Arial" w:cs="Arial"/>
        </w:rPr>
        <w:t xml:space="preserve"> – 2,80 m 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jc w:val="both"/>
        <w:rPr>
          <w:rFonts w:ascii="Arial" w:hAnsi="Arial" w:cs="Arial"/>
          <w:i/>
        </w:rPr>
      </w:pPr>
    </w:p>
    <w:p w:rsidR="00CC5FBB" w:rsidRPr="00CC5FBB" w:rsidRDefault="00CC5FBB" w:rsidP="00CC5FBB">
      <w:pPr>
        <w:tabs>
          <w:tab w:val="left" w:pos="454"/>
        </w:tabs>
        <w:spacing w:line="288" w:lineRule="auto"/>
        <w:jc w:val="both"/>
        <w:rPr>
          <w:rFonts w:ascii="Arial" w:hAnsi="Arial" w:cs="Arial"/>
          <w:b/>
          <w:bCs/>
          <w:iCs/>
        </w:rPr>
      </w:pPr>
      <w:proofErr w:type="spellStart"/>
      <w:r w:rsidRPr="00CC5FBB">
        <w:rPr>
          <w:rFonts w:ascii="Arial" w:hAnsi="Arial" w:cs="Arial"/>
          <w:b/>
          <w:bCs/>
          <w:iCs/>
        </w:rPr>
        <w:t>Navrhované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b/>
          <w:bCs/>
          <w:iCs/>
        </w:rPr>
        <w:t>parametry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b/>
          <w:bCs/>
          <w:iCs/>
        </w:rPr>
        <w:t>plavební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b/>
          <w:bCs/>
          <w:iCs/>
        </w:rPr>
        <w:t>dráhy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D-O-L: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rPr>
          <w:rFonts w:ascii="Arial" w:hAnsi="Arial" w:cs="Arial"/>
          <w:i/>
          <w:iCs/>
        </w:rPr>
      </w:pPr>
      <w:r w:rsidRPr="00CC5FBB">
        <w:rPr>
          <w:rFonts w:ascii="Arial" w:hAnsi="Arial" w:cs="Arial"/>
          <w:i/>
          <w:iCs/>
        </w:rPr>
        <w:tab/>
      </w:r>
      <w:proofErr w:type="spellStart"/>
      <w:r w:rsidRPr="00CC5FBB">
        <w:rPr>
          <w:rFonts w:ascii="Arial" w:hAnsi="Arial" w:cs="Arial"/>
        </w:rPr>
        <w:t>Šířka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dráhy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proofErr w:type="gramStart"/>
      <w:r w:rsidRPr="00CC5FBB">
        <w:rPr>
          <w:rFonts w:ascii="Arial" w:hAnsi="Arial" w:cs="Arial"/>
        </w:rPr>
        <w:t>na</w:t>
      </w:r>
      <w:proofErr w:type="spellEnd"/>
      <w:proofErr w:type="gram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hladině</w:t>
      </w:r>
      <w:proofErr w:type="spellEnd"/>
      <w:r w:rsidRPr="00CC5FBB">
        <w:rPr>
          <w:rFonts w:ascii="Arial" w:hAnsi="Arial" w:cs="Arial"/>
        </w:rPr>
        <w:t xml:space="preserve"> / </w:t>
      </w:r>
      <w:proofErr w:type="spellStart"/>
      <w:r w:rsidRPr="00CC5FBB">
        <w:rPr>
          <w:rFonts w:ascii="Arial" w:hAnsi="Arial" w:cs="Arial"/>
        </w:rPr>
        <w:t>hloubka</w:t>
      </w:r>
      <w:proofErr w:type="spellEnd"/>
      <w:r w:rsidRPr="00CC5FBB">
        <w:rPr>
          <w:rFonts w:ascii="Arial" w:hAnsi="Arial" w:cs="Arial"/>
        </w:rPr>
        <w:t xml:space="preserve">: </w:t>
      </w:r>
      <w:r w:rsidRPr="00CC5FBB">
        <w:rPr>
          <w:rFonts w:ascii="Arial" w:hAnsi="Arial" w:cs="Arial"/>
        </w:rPr>
        <w:br/>
      </w:r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 xml:space="preserve">- </w:t>
      </w:r>
      <w:proofErr w:type="spellStart"/>
      <w:r w:rsidRPr="00CC5FBB">
        <w:rPr>
          <w:rFonts w:ascii="Arial" w:hAnsi="Arial" w:cs="Arial"/>
          <w:iCs/>
        </w:rPr>
        <w:t>lichoběžníkový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profil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  <w:t>54 / 4 m (</w:t>
      </w:r>
      <w:proofErr w:type="spellStart"/>
      <w:r w:rsidRPr="00CC5FBB">
        <w:rPr>
          <w:rFonts w:ascii="Arial" w:hAnsi="Arial" w:cs="Arial"/>
          <w:iCs/>
        </w:rPr>
        <w:t>nejbližší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přirozenému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profilu</w:t>
      </w:r>
      <w:proofErr w:type="spellEnd"/>
      <w:r w:rsidRPr="00CC5FBB">
        <w:rPr>
          <w:rFonts w:ascii="Arial" w:hAnsi="Arial" w:cs="Arial"/>
          <w:iCs/>
        </w:rPr>
        <w:t>)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851"/>
        <w:rPr>
          <w:rFonts w:ascii="Arial" w:hAnsi="Arial" w:cs="Arial"/>
          <w:iCs/>
        </w:rPr>
      </w:pPr>
      <w:r w:rsidRPr="00CC5FBB">
        <w:rPr>
          <w:rFonts w:ascii="Arial" w:hAnsi="Arial" w:cs="Arial"/>
          <w:iCs/>
        </w:rPr>
        <w:tab/>
        <w:t xml:space="preserve">- </w:t>
      </w:r>
      <w:proofErr w:type="spellStart"/>
      <w:proofErr w:type="gramStart"/>
      <w:r w:rsidRPr="00CC5FBB">
        <w:rPr>
          <w:rFonts w:ascii="Arial" w:hAnsi="Arial" w:cs="Arial"/>
          <w:iCs/>
        </w:rPr>
        <w:t>obdélníkový</w:t>
      </w:r>
      <w:proofErr w:type="spellEnd"/>
      <w:proofErr w:type="gram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profil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  <w:t>40 / 4 m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851"/>
        <w:rPr>
          <w:rFonts w:ascii="Arial" w:hAnsi="Arial" w:cs="Arial"/>
          <w:iCs/>
        </w:rPr>
      </w:pPr>
      <w:r w:rsidRPr="00CC5FBB">
        <w:rPr>
          <w:rFonts w:ascii="Arial" w:hAnsi="Arial" w:cs="Arial"/>
          <w:iCs/>
        </w:rPr>
        <w:tab/>
        <w:t xml:space="preserve">- </w:t>
      </w:r>
      <w:proofErr w:type="spellStart"/>
      <w:proofErr w:type="gramStart"/>
      <w:r w:rsidRPr="00CC5FBB">
        <w:rPr>
          <w:rFonts w:ascii="Arial" w:hAnsi="Arial" w:cs="Arial"/>
          <w:iCs/>
        </w:rPr>
        <w:t>složený</w:t>
      </w:r>
      <w:proofErr w:type="spellEnd"/>
      <w:proofErr w:type="gram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profil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>42,5 / 4 m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rPr>
          <w:rFonts w:ascii="Arial" w:hAnsi="Arial" w:cs="Arial"/>
          <w:iCs/>
        </w:rPr>
      </w:pPr>
      <w:proofErr w:type="spellStart"/>
      <w:r w:rsidRPr="00CC5FBB">
        <w:rPr>
          <w:rFonts w:ascii="Arial" w:hAnsi="Arial" w:cs="Arial"/>
          <w:iCs/>
        </w:rPr>
        <w:t>Minimální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směrový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oblouk</w:t>
      </w:r>
      <w:proofErr w:type="spellEnd"/>
      <w:r w:rsidRPr="00CC5FBB">
        <w:rPr>
          <w:rFonts w:ascii="Arial" w:hAnsi="Arial" w:cs="Arial"/>
          <w:iCs/>
        </w:rPr>
        <w:t xml:space="preserve">: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>R = 800 m (</w:t>
      </w:r>
      <w:proofErr w:type="spellStart"/>
      <w:r w:rsidRPr="00CC5FBB">
        <w:rPr>
          <w:rFonts w:ascii="Arial" w:hAnsi="Arial" w:cs="Arial"/>
          <w:iCs/>
        </w:rPr>
        <w:t>rozšíření</w:t>
      </w:r>
      <w:proofErr w:type="spellEnd"/>
      <w:r w:rsidRPr="00CC5FBB">
        <w:rPr>
          <w:rFonts w:ascii="Arial" w:hAnsi="Arial" w:cs="Arial"/>
          <w:iCs/>
        </w:rPr>
        <w:t xml:space="preserve"> v </w:t>
      </w:r>
      <w:proofErr w:type="spellStart"/>
      <w:r w:rsidRPr="00CC5FBB">
        <w:rPr>
          <w:rFonts w:ascii="Arial" w:hAnsi="Arial" w:cs="Arial"/>
          <w:iCs/>
        </w:rPr>
        <w:t>oblouku</w:t>
      </w:r>
      <w:proofErr w:type="spellEnd"/>
      <w:r w:rsidRPr="00CC5FBB">
        <w:rPr>
          <w:rFonts w:ascii="Arial" w:hAnsi="Arial" w:cs="Arial"/>
          <w:iCs/>
        </w:rPr>
        <w:t>: + 21</w:t>
      </w:r>
      <w:proofErr w:type="gramStart"/>
      <w:r w:rsidRPr="00CC5FBB">
        <w:rPr>
          <w:rFonts w:ascii="Arial" w:hAnsi="Arial" w:cs="Arial"/>
          <w:iCs/>
        </w:rPr>
        <w:t>,25</w:t>
      </w:r>
      <w:proofErr w:type="gramEnd"/>
      <w:r w:rsidRPr="00CC5FBB">
        <w:rPr>
          <w:rFonts w:ascii="Arial" w:hAnsi="Arial" w:cs="Arial"/>
          <w:iCs/>
        </w:rPr>
        <w:t xml:space="preserve"> m)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rPr>
          <w:rFonts w:ascii="Arial" w:hAnsi="Arial" w:cs="Arial"/>
          <w:iCs/>
        </w:rPr>
      </w:pPr>
      <w:proofErr w:type="spellStart"/>
      <w:proofErr w:type="gramStart"/>
      <w:r w:rsidRPr="00CC5FBB">
        <w:rPr>
          <w:rFonts w:ascii="Arial" w:hAnsi="Arial" w:cs="Arial"/>
          <w:iCs/>
        </w:rPr>
        <w:t>Ponor</w:t>
      </w:r>
      <w:proofErr w:type="spellEnd"/>
      <w:r w:rsidRPr="00CC5FBB">
        <w:rPr>
          <w:rFonts w:ascii="Arial" w:hAnsi="Arial" w:cs="Arial"/>
          <w:iCs/>
        </w:rPr>
        <w:t xml:space="preserve"> :</w:t>
      </w:r>
      <w:proofErr w:type="gram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>2,80 m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rPr>
          <w:rFonts w:ascii="Arial" w:hAnsi="Arial" w:cs="Arial"/>
          <w:iCs/>
        </w:rPr>
      </w:pPr>
      <w:proofErr w:type="spellStart"/>
      <w:r w:rsidRPr="00CC5FBB">
        <w:rPr>
          <w:rFonts w:ascii="Arial" w:hAnsi="Arial" w:cs="Arial"/>
          <w:iCs/>
        </w:rPr>
        <w:t>Rozměry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plavební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komory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>max. 190 x 12</w:t>
      </w:r>
      <w:proofErr w:type="gramStart"/>
      <w:r w:rsidRPr="00CC5FBB">
        <w:rPr>
          <w:rFonts w:ascii="Arial" w:hAnsi="Arial" w:cs="Arial"/>
          <w:iCs/>
        </w:rPr>
        <w:t>,5</w:t>
      </w:r>
      <w:proofErr w:type="gramEnd"/>
      <w:r w:rsidRPr="00CC5FBB">
        <w:rPr>
          <w:rFonts w:ascii="Arial" w:hAnsi="Arial" w:cs="Arial"/>
          <w:iCs/>
        </w:rPr>
        <w:t xml:space="preserve"> m, </w:t>
      </w:r>
      <w:proofErr w:type="spellStart"/>
      <w:r w:rsidRPr="00CC5FBB">
        <w:rPr>
          <w:rFonts w:ascii="Arial" w:hAnsi="Arial" w:cs="Arial"/>
          <w:iCs/>
        </w:rPr>
        <w:t>hloubka</w:t>
      </w:r>
      <w:proofErr w:type="spellEnd"/>
      <w:r w:rsidRPr="00CC5FBB">
        <w:rPr>
          <w:rFonts w:ascii="Arial" w:hAnsi="Arial" w:cs="Arial"/>
          <w:iCs/>
        </w:rPr>
        <w:t xml:space="preserve"> 4,0 m </w:t>
      </w:r>
    </w:p>
    <w:p w:rsidR="00CC5FBB" w:rsidRPr="00CC5FBB" w:rsidRDefault="00CC5FBB" w:rsidP="00CC5FBB">
      <w:pPr>
        <w:tabs>
          <w:tab w:val="left" w:pos="454"/>
        </w:tabs>
        <w:spacing w:line="288" w:lineRule="auto"/>
        <w:ind w:left="397"/>
        <w:rPr>
          <w:rFonts w:ascii="Arial" w:hAnsi="Arial" w:cs="Arial"/>
          <w:iCs/>
        </w:rPr>
      </w:pPr>
      <w:proofErr w:type="spellStart"/>
      <w:r w:rsidRPr="00CC5FBB">
        <w:rPr>
          <w:rFonts w:ascii="Arial" w:hAnsi="Arial" w:cs="Arial"/>
          <w:iCs/>
        </w:rPr>
        <w:t>Výška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hrany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navrhovaných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mostů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br/>
      </w:r>
      <w:proofErr w:type="spellStart"/>
      <w:r w:rsidRPr="00CC5FBB">
        <w:rPr>
          <w:rFonts w:ascii="Arial" w:hAnsi="Arial" w:cs="Arial"/>
          <w:iCs/>
        </w:rPr>
        <w:t>nad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nejvyšší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plavební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hladinou</w:t>
      </w:r>
      <w:proofErr w:type="spellEnd"/>
      <w:r w:rsidRPr="00CC5FBB">
        <w:rPr>
          <w:rFonts w:ascii="Arial" w:hAnsi="Arial" w:cs="Arial"/>
          <w:iCs/>
        </w:rPr>
        <w:t xml:space="preserve">: </w:t>
      </w:r>
      <w:r w:rsidRPr="00CC5FBB">
        <w:rPr>
          <w:rFonts w:ascii="Arial" w:hAnsi="Arial" w:cs="Arial"/>
          <w:iCs/>
        </w:rPr>
        <w:tab/>
        <w:t>7</w:t>
      </w:r>
      <w:proofErr w:type="gramStart"/>
      <w:r w:rsidRPr="00CC5FBB">
        <w:rPr>
          <w:rFonts w:ascii="Arial" w:hAnsi="Arial" w:cs="Arial"/>
          <w:iCs/>
        </w:rPr>
        <w:t>,0</w:t>
      </w:r>
      <w:proofErr w:type="gramEnd"/>
      <w:r w:rsidRPr="00CC5FBB">
        <w:rPr>
          <w:rFonts w:ascii="Arial" w:hAnsi="Arial" w:cs="Arial"/>
          <w:iCs/>
        </w:rPr>
        <w:t xml:space="preserve"> m (3 </w:t>
      </w:r>
      <w:proofErr w:type="spellStart"/>
      <w:r w:rsidRPr="00CC5FBB">
        <w:rPr>
          <w:rFonts w:ascii="Arial" w:hAnsi="Arial" w:cs="Arial"/>
          <w:iCs/>
        </w:rPr>
        <w:t>vrstvy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kontejnerů</w:t>
      </w:r>
      <w:proofErr w:type="spellEnd"/>
      <w:r w:rsidRPr="00CC5FBB">
        <w:rPr>
          <w:rFonts w:ascii="Arial" w:hAnsi="Arial" w:cs="Arial"/>
          <w:iCs/>
        </w:rPr>
        <w:t>)</w:t>
      </w:r>
      <w:r w:rsidRPr="00CC5FBB">
        <w:rPr>
          <w:rFonts w:ascii="Arial" w:hAnsi="Arial" w:cs="Arial"/>
          <w:iCs/>
        </w:rPr>
        <w:tab/>
      </w: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rPr>
          <w:rFonts w:ascii="Arial" w:hAnsi="Arial" w:cs="Arial"/>
          <w:iCs/>
        </w:rPr>
      </w:pP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rPr>
          <w:rFonts w:ascii="Arial" w:hAnsi="Arial" w:cs="Arial"/>
        </w:rPr>
      </w:pPr>
      <w:r w:rsidRPr="00CC5FBB">
        <w:rPr>
          <w:rFonts w:ascii="Arial" w:hAnsi="Arial" w:cs="Arial"/>
        </w:rPr>
        <w:t xml:space="preserve">Pro </w:t>
      </w:r>
      <w:proofErr w:type="spellStart"/>
      <w:r w:rsidRPr="00CC5FBB">
        <w:rPr>
          <w:rFonts w:ascii="Arial" w:hAnsi="Arial" w:cs="Arial"/>
        </w:rPr>
        <w:t>účely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této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studie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zpracovatel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vymezuje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</w:rPr>
        <w:t>následující</w:t>
      </w:r>
      <w:proofErr w:type="spellEnd"/>
      <w:r w:rsidRPr="00CC5FBB">
        <w:rPr>
          <w:rFonts w:ascii="Arial" w:hAnsi="Arial" w:cs="Arial"/>
        </w:rPr>
        <w:t xml:space="preserve"> </w:t>
      </w:r>
      <w:proofErr w:type="spellStart"/>
      <w:r w:rsidRPr="00CC5FBB">
        <w:rPr>
          <w:rFonts w:ascii="Arial" w:hAnsi="Arial" w:cs="Arial"/>
          <w:bCs/>
        </w:rPr>
        <w:t>pojmy</w:t>
      </w:r>
      <w:proofErr w:type="spellEnd"/>
      <w:r w:rsidRPr="00CC5FBB">
        <w:rPr>
          <w:rFonts w:ascii="Arial" w:hAnsi="Arial" w:cs="Arial"/>
          <w:bCs/>
        </w:rPr>
        <w:t>:</w:t>
      </w:r>
      <w:r w:rsidRPr="00CC5FBB">
        <w:rPr>
          <w:rFonts w:ascii="Arial" w:hAnsi="Arial" w:cs="Arial"/>
          <w:bCs/>
        </w:rPr>
        <w:tab/>
      </w:r>
      <w:r w:rsidRPr="00CC5FBB">
        <w:rPr>
          <w:rFonts w:ascii="Arial" w:hAnsi="Arial" w:cs="Arial"/>
        </w:rPr>
        <w:tab/>
      </w:r>
      <w:r w:rsidRPr="00CC5FBB">
        <w:rPr>
          <w:rFonts w:ascii="Arial" w:hAnsi="Arial" w:cs="Arial"/>
        </w:rPr>
        <w:tab/>
      </w: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rPr>
          <w:rFonts w:ascii="Arial" w:hAnsi="Arial" w:cs="Arial"/>
        </w:rPr>
      </w:pPr>
      <w:proofErr w:type="spellStart"/>
      <w:r w:rsidRPr="00CC5FBB">
        <w:rPr>
          <w:rFonts w:ascii="Arial" w:hAnsi="Arial" w:cs="Arial"/>
          <w:b/>
          <w:bCs/>
          <w:iCs/>
        </w:rPr>
        <w:t>Průplav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r w:rsidRPr="00CC5FBB">
        <w:rPr>
          <w:rFonts w:ascii="Arial" w:hAnsi="Arial" w:cs="Arial"/>
          <w:iCs/>
        </w:rPr>
        <w:t>(</w:t>
      </w:r>
      <w:proofErr w:type="spellStart"/>
      <w:r w:rsidRPr="00CC5FBB">
        <w:rPr>
          <w:rFonts w:ascii="Arial" w:hAnsi="Arial" w:cs="Arial"/>
          <w:iCs/>
        </w:rPr>
        <w:t>průplavní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úsek</w:t>
      </w:r>
      <w:proofErr w:type="spellEnd"/>
      <w:r w:rsidRPr="00CC5FBB">
        <w:rPr>
          <w:rFonts w:ascii="Arial" w:hAnsi="Arial" w:cs="Arial"/>
          <w:iCs/>
        </w:rPr>
        <w:t>):</w:t>
      </w:r>
      <w:r w:rsidRPr="00CC5FBB">
        <w:rPr>
          <w:rFonts w:ascii="Arial" w:hAnsi="Arial" w:cs="Arial"/>
          <w:bCs/>
          <w:i/>
        </w:rPr>
        <w:t xml:space="preserve"> </w:t>
      </w:r>
      <w:r w:rsidRPr="00CC5FBB">
        <w:rPr>
          <w:rFonts w:ascii="Arial" w:hAnsi="Arial" w:cs="Arial"/>
          <w:i/>
        </w:rPr>
        <w:tab/>
      </w:r>
      <w:proofErr w:type="spellStart"/>
      <w:r w:rsidRPr="00CC5FBB">
        <w:rPr>
          <w:rFonts w:ascii="Arial" w:hAnsi="Arial" w:cs="Arial"/>
          <w:iCs/>
        </w:rPr>
        <w:t>umělá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vodní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cesta</w:t>
      </w:r>
      <w:proofErr w:type="spellEnd"/>
      <w:r w:rsidRPr="00CC5FBB">
        <w:rPr>
          <w:rFonts w:ascii="Arial" w:hAnsi="Arial" w:cs="Arial"/>
          <w:iCs/>
        </w:rPr>
        <w:t xml:space="preserve">, </w:t>
      </w:r>
      <w:proofErr w:type="spellStart"/>
      <w:r w:rsidRPr="00CC5FBB">
        <w:rPr>
          <w:rFonts w:ascii="Arial" w:hAnsi="Arial" w:cs="Arial"/>
          <w:iCs/>
        </w:rPr>
        <w:t>která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překonává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rozvodí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dvou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vodních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toků</w:t>
      </w:r>
      <w:proofErr w:type="spellEnd"/>
      <w:r w:rsidRPr="00CC5FBB">
        <w:rPr>
          <w:rFonts w:ascii="Arial" w:hAnsi="Arial" w:cs="Arial"/>
          <w:iCs/>
        </w:rPr>
        <w:t xml:space="preserve">, </w:t>
      </w:r>
      <w:r w:rsidRPr="00CC5FBB">
        <w:rPr>
          <w:rFonts w:ascii="Arial" w:hAnsi="Arial" w:cs="Arial"/>
          <w:iCs/>
        </w:rPr>
        <w:br/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proofErr w:type="spellStart"/>
      <w:r w:rsidRPr="00CC5FBB">
        <w:rPr>
          <w:rFonts w:ascii="Arial" w:hAnsi="Arial" w:cs="Arial"/>
          <w:iCs/>
        </w:rPr>
        <w:t>příp</w:t>
      </w:r>
      <w:proofErr w:type="spellEnd"/>
      <w:r w:rsidRPr="00CC5FBB">
        <w:rPr>
          <w:rFonts w:ascii="Arial" w:hAnsi="Arial" w:cs="Arial"/>
          <w:iCs/>
        </w:rPr>
        <w:t xml:space="preserve">. </w:t>
      </w:r>
      <w:proofErr w:type="spellStart"/>
      <w:proofErr w:type="gramStart"/>
      <w:r w:rsidRPr="00CC5FBB">
        <w:rPr>
          <w:rFonts w:ascii="Arial" w:hAnsi="Arial" w:cs="Arial"/>
          <w:iCs/>
        </w:rPr>
        <w:t>moří</w:t>
      </w:r>
      <w:proofErr w:type="spellEnd"/>
      <w:proofErr w:type="gramEnd"/>
      <w:r w:rsidRPr="00CC5FBB">
        <w:rPr>
          <w:rFonts w:ascii="Arial" w:hAnsi="Arial" w:cs="Arial"/>
          <w:iCs/>
        </w:rPr>
        <w:t xml:space="preserve"> a</w:t>
      </w:r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vyznačuje</w:t>
      </w:r>
      <w:proofErr w:type="spellEnd"/>
      <w:r w:rsidRPr="00CC5FBB">
        <w:rPr>
          <w:rFonts w:ascii="Arial" w:hAnsi="Arial" w:cs="Arial"/>
          <w:iCs/>
        </w:rPr>
        <w:t xml:space="preserve"> se </w:t>
      </w:r>
      <w:proofErr w:type="spellStart"/>
      <w:r w:rsidRPr="00CC5FBB">
        <w:rPr>
          <w:rFonts w:ascii="Arial" w:hAnsi="Arial" w:cs="Arial"/>
          <w:iCs/>
        </w:rPr>
        <w:t>plavebními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komorami</w:t>
      </w:r>
      <w:proofErr w:type="spellEnd"/>
      <w:r w:rsidRPr="00CC5FBB">
        <w:rPr>
          <w:rFonts w:ascii="Arial" w:hAnsi="Arial" w:cs="Arial"/>
          <w:iCs/>
        </w:rPr>
        <w:t xml:space="preserve"> o </w:t>
      </w:r>
      <w:proofErr w:type="spellStart"/>
      <w:r w:rsidRPr="00CC5FBB">
        <w:rPr>
          <w:rFonts w:ascii="Arial" w:hAnsi="Arial" w:cs="Arial"/>
          <w:iCs/>
        </w:rPr>
        <w:t>spádu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cca</w:t>
      </w:r>
      <w:proofErr w:type="spellEnd"/>
      <w:r w:rsidRPr="00CC5FBB">
        <w:rPr>
          <w:rFonts w:ascii="Arial" w:hAnsi="Arial" w:cs="Arial"/>
          <w:iCs/>
        </w:rPr>
        <w:t xml:space="preserve"> 25 m.</w:t>
      </w: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rPr>
          <w:rFonts w:ascii="Arial" w:hAnsi="Arial" w:cs="Arial"/>
        </w:rPr>
      </w:pPr>
      <w:proofErr w:type="spellStart"/>
      <w:r w:rsidRPr="00CC5FBB">
        <w:rPr>
          <w:rFonts w:ascii="Arial" w:hAnsi="Arial" w:cs="Arial"/>
          <w:b/>
          <w:bCs/>
          <w:iCs/>
        </w:rPr>
        <w:t>Plavební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b/>
          <w:bCs/>
          <w:iCs/>
        </w:rPr>
        <w:t>kanál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r w:rsidRPr="00CC5FBB">
        <w:rPr>
          <w:rFonts w:ascii="Arial" w:hAnsi="Arial" w:cs="Arial"/>
          <w:iCs/>
        </w:rPr>
        <w:t>(</w:t>
      </w:r>
      <w:proofErr w:type="spellStart"/>
      <w:r w:rsidRPr="00CC5FBB">
        <w:rPr>
          <w:rFonts w:ascii="Arial" w:hAnsi="Arial" w:cs="Arial"/>
          <w:iCs/>
        </w:rPr>
        <w:t>kanálový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úsek</w:t>
      </w:r>
      <w:proofErr w:type="spellEnd"/>
      <w:r w:rsidRPr="00CC5FBB">
        <w:rPr>
          <w:rFonts w:ascii="Arial" w:hAnsi="Arial" w:cs="Arial"/>
          <w:iCs/>
        </w:rPr>
        <w:t>):</w:t>
      </w:r>
      <w:r w:rsidRPr="00CC5FBB">
        <w:rPr>
          <w:rFonts w:ascii="Arial" w:hAnsi="Arial" w:cs="Arial"/>
          <w:i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vodní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cesta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mimo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koryto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vodního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toku</w:t>
      </w:r>
      <w:proofErr w:type="spellEnd"/>
      <w:r w:rsidRPr="00CC5FBB">
        <w:rPr>
          <w:rFonts w:ascii="Arial" w:hAnsi="Arial" w:cs="Arial"/>
          <w:iCs/>
        </w:rPr>
        <w:t xml:space="preserve">, </w:t>
      </w:r>
      <w:proofErr w:type="spellStart"/>
      <w:r w:rsidRPr="00CC5FBB">
        <w:rPr>
          <w:rFonts w:ascii="Arial" w:hAnsi="Arial" w:cs="Arial"/>
          <w:iCs/>
        </w:rPr>
        <w:t>která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obchází</w:t>
      </w:r>
      <w:proofErr w:type="spellEnd"/>
      <w:r w:rsidRPr="00CC5FBB">
        <w:rPr>
          <w:rFonts w:ascii="Arial" w:hAnsi="Arial" w:cs="Arial"/>
          <w:iCs/>
        </w:rPr>
        <w:t xml:space="preserve"> pro </w:t>
      </w:r>
      <w:r w:rsidRPr="00CC5FBB">
        <w:rPr>
          <w:rFonts w:ascii="Arial" w:hAnsi="Arial" w:cs="Arial"/>
          <w:iCs/>
        </w:rPr>
        <w:br/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proofErr w:type="spellStart"/>
      <w:r w:rsidRPr="00CC5FBB">
        <w:rPr>
          <w:rFonts w:ascii="Arial" w:hAnsi="Arial" w:cs="Arial"/>
          <w:iCs/>
        </w:rPr>
        <w:t>plavbu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nepříznivé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místo</w:t>
      </w:r>
      <w:proofErr w:type="spellEnd"/>
      <w:r w:rsidRPr="00CC5FBB">
        <w:rPr>
          <w:rFonts w:ascii="Arial" w:hAnsi="Arial" w:cs="Arial"/>
          <w:iCs/>
        </w:rPr>
        <w:t xml:space="preserve"> a </w:t>
      </w:r>
      <w:proofErr w:type="spellStart"/>
      <w:r w:rsidRPr="00CC5FBB">
        <w:rPr>
          <w:rFonts w:ascii="Arial" w:hAnsi="Arial" w:cs="Arial"/>
          <w:iCs/>
        </w:rPr>
        <w:t>vyznačuje</w:t>
      </w:r>
      <w:proofErr w:type="spellEnd"/>
      <w:r w:rsidRPr="00CC5FBB">
        <w:rPr>
          <w:rFonts w:ascii="Arial" w:hAnsi="Arial" w:cs="Arial"/>
          <w:iCs/>
        </w:rPr>
        <w:t xml:space="preserve"> se </w:t>
      </w:r>
      <w:proofErr w:type="spellStart"/>
      <w:r w:rsidRPr="00CC5FBB">
        <w:rPr>
          <w:rFonts w:ascii="Arial" w:hAnsi="Arial" w:cs="Arial"/>
          <w:iCs/>
        </w:rPr>
        <w:t>plavebními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komorami</w:t>
      </w:r>
      <w:proofErr w:type="spellEnd"/>
      <w:r w:rsidRPr="00CC5FBB">
        <w:rPr>
          <w:rFonts w:ascii="Arial" w:hAnsi="Arial" w:cs="Arial"/>
          <w:iCs/>
        </w:rPr>
        <w:t xml:space="preserve"> </w:t>
      </w:r>
      <w:r w:rsidRPr="00CC5FBB">
        <w:rPr>
          <w:rFonts w:ascii="Arial" w:hAnsi="Arial" w:cs="Arial"/>
          <w:iCs/>
        </w:rPr>
        <w:br/>
        <w:t xml:space="preserve"> </w:t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</w:r>
      <w:r w:rsidRPr="00CC5FBB">
        <w:rPr>
          <w:rFonts w:ascii="Arial" w:hAnsi="Arial" w:cs="Arial"/>
          <w:iCs/>
        </w:rPr>
        <w:tab/>
        <w:t xml:space="preserve">o </w:t>
      </w:r>
      <w:proofErr w:type="spellStart"/>
      <w:r w:rsidRPr="00CC5FBB">
        <w:rPr>
          <w:rFonts w:ascii="Arial" w:hAnsi="Arial" w:cs="Arial"/>
          <w:iCs/>
        </w:rPr>
        <w:t>maximálním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spádu</w:t>
      </w:r>
      <w:proofErr w:type="spellEnd"/>
      <w:r w:rsidRPr="00CC5FBB">
        <w:rPr>
          <w:rFonts w:ascii="Arial" w:hAnsi="Arial" w:cs="Arial"/>
          <w:iCs/>
        </w:rPr>
        <w:t xml:space="preserve"> do </w:t>
      </w:r>
      <w:proofErr w:type="spellStart"/>
      <w:r w:rsidRPr="00CC5FBB">
        <w:rPr>
          <w:rFonts w:ascii="Arial" w:hAnsi="Arial" w:cs="Arial"/>
          <w:iCs/>
        </w:rPr>
        <w:t>cca</w:t>
      </w:r>
      <w:proofErr w:type="spellEnd"/>
      <w:r w:rsidRPr="00CC5FBB">
        <w:rPr>
          <w:rFonts w:ascii="Arial" w:hAnsi="Arial" w:cs="Arial"/>
          <w:iCs/>
        </w:rPr>
        <w:t xml:space="preserve"> 10 m.</w:t>
      </w: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rPr>
          <w:rFonts w:ascii="Arial" w:hAnsi="Arial" w:cs="Arial"/>
        </w:rPr>
      </w:pPr>
      <w:proofErr w:type="spellStart"/>
      <w:r w:rsidRPr="00CC5FBB">
        <w:rPr>
          <w:rFonts w:ascii="Arial" w:hAnsi="Arial" w:cs="Arial"/>
          <w:b/>
          <w:bCs/>
          <w:iCs/>
        </w:rPr>
        <w:t>Říční</w:t>
      </w:r>
      <w:proofErr w:type="spellEnd"/>
      <w:r w:rsidRPr="00CC5FBB">
        <w:rPr>
          <w:rFonts w:ascii="Arial" w:hAnsi="Arial" w:cs="Arial"/>
          <w:b/>
          <w:bCs/>
          <w:iCs/>
        </w:rPr>
        <w:t xml:space="preserve"> </w:t>
      </w:r>
      <w:proofErr w:type="spellStart"/>
      <w:r w:rsidRPr="00CC5FBB">
        <w:rPr>
          <w:rFonts w:ascii="Arial" w:hAnsi="Arial" w:cs="Arial"/>
          <w:b/>
          <w:bCs/>
          <w:iCs/>
        </w:rPr>
        <w:t>úsek</w:t>
      </w:r>
      <w:proofErr w:type="spellEnd"/>
      <w:r w:rsidRPr="00CC5FBB">
        <w:rPr>
          <w:rFonts w:ascii="Arial" w:hAnsi="Arial" w:cs="Arial"/>
          <w:b/>
          <w:bCs/>
          <w:iCs/>
        </w:rPr>
        <w:t>:</w:t>
      </w:r>
      <w:r w:rsidRPr="00CC5FBB">
        <w:rPr>
          <w:rFonts w:ascii="Arial" w:hAnsi="Arial" w:cs="Arial"/>
          <w:bCs/>
          <w:i/>
        </w:rPr>
        <w:t xml:space="preserve"> </w:t>
      </w:r>
      <w:r w:rsidRPr="00CC5FBB">
        <w:rPr>
          <w:rFonts w:ascii="Arial" w:hAnsi="Arial" w:cs="Arial"/>
          <w:i/>
          <w:iCs/>
        </w:rPr>
        <w:tab/>
      </w:r>
      <w:r w:rsidRPr="00CC5FBB">
        <w:rPr>
          <w:rFonts w:ascii="Arial" w:hAnsi="Arial" w:cs="Arial"/>
          <w:i/>
          <w:iCs/>
        </w:rPr>
        <w:tab/>
      </w:r>
      <w:r w:rsidRPr="00CC5FBB">
        <w:rPr>
          <w:rFonts w:ascii="Arial" w:hAnsi="Arial" w:cs="Arial"/>
          <w:i/>
          <w:iCs/>
        </w:rPr>
        <w:tab/>
      </w:r>
      <w:proofErr w:type="spellStart"/>
      <w:r w:rsidRPr="00CC5FBB">
        <w:rPr>
          <w:rFonts w:ascii="Arial" w:hAnsi="Arial" w:cs="Arial"/>
          <w:iCs/>
        </w:rPr>
        <w:t>vodní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cesta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vedená</w:t>
      </w:r>
      <w:proofErr w:type="spellEnd"/>
      <w:r w:rsidRPr="00CC5FBB">
        <w:rPr>
          <w:rFonts w:ascii="Arial" w:hAnsi="Arial" w:cs="Arial"/>
          <w:iCs/>
        </w:rPr>
        <w:t xml:space="preserve"> v </w:t>
      </w:r>
      <w:proofErr w:type="spellStart"/>
      <w:r w:rsidRPr="00CC5FBB">
        <w:rPr>
          <w:rFonts w:ascii="Arial" w:hAnsi="Arial" w:cs="Arial"/>
          <w:iCs/>
        </w:rPr>
        <w:t>koridoru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vodního</w:t>
      </w:r>
      <w:proofErr w:type="spellEnd"/>
      <w:r w:rsidRPr="00CC5FBB">
        <w:rPr>
          <w:rFonts w:ascii="Arial" w:hAnsi="Arial" w:cs="Arial"/>
          <w:iCs/>
        </w:rPr>
        <w:t xml:space="preserve"> </w:t>
      </w:r>
      <w:proofErr w:type="spellStart"/>
      <w:r w:rsidRPr="00CC5FBB">
        <w:rPr>
          <w:rFonts w:ascii="Arial" w:hAnsi="Arial" w:cs="Arial"/>
          <w:iCs/>
        </w:rPr>
        <w:t>toku</w:t>
      </w:r>
      <w:proofErr w:type="spellEnd"/>
      <w:r w:rsidRPr="00CC5FBB">
        <w:rPr>
          <w:rFonts w:ascii="Arial" w:hAnsi="Arial" w:cs="Arial"/>
          <w:iCs/>
        </w:rPr>
        <w:t>.</w:t>
      </w:r>
    </w:p>
    <w:p w:rsidR="00CC5FBB" w:rsidRPr="00CC5FBB" w:rsidRDefault="00CC5FBB" w:rsidP="00CC5FBB">
      <w:pPr>
        <w:tabs>
          <w:tab w:val="left" w:pos="454"/>
        </w:tabs>
        <w:spacing w:before="120" w:line="288" w:lineRule="auto"/>
        <w:jc w:val="both"/>
        <w:rPr>
          <w:rFonts w:ascii="Arial" w:hAnsi="Arial" w:cs="Arial"/>
          <w:b/>
          <w:bCs/>
        </w:rPr>
      </w:pPr>
    </w:p>
    <w:p w:rsidR="00CC5FBB" w:rsidRDefault="00CC5FBB" w:rsidP="00CC5FBB">
      <w:pPr>
        <w:pStyle w:val="Heading6"/>
        <w:pBdr>
          <w:bottom w:val="single" w:sz="4" w:space="1" w:color="auto"/>
        </w:pBdr>
        <w:spacing w:before="120"/>
      </w:pPr>
      <w:r w:rsidRPr="00CC5FBB">
        <w:t>Základní charakteristiky jednotlivých větví D-O-L</w:t>
      </w:r>
    </w:p>
    <w:p w:rsidR="00CC5FBB" w:rsidRDefault="00CC5FBB" w:rsidP="00CC5FBB">
      <w:pPr>
        <w:pStyle w:val="Heading6"/>
        <w:numPr>
          <w:ilvl w:val="0"/>
          <w:numId w:val="2"/>
        </w:numPr>
      </w:pPr>
      <w:r>
        <w:rPr>
          <w:caps/>
          <w:szCs w:val="22"/>
        </w:rPr>
        <w:t>Oderská větev:</w:t>
      </w:r>
      <w:r>
        <w:rPr>
          <w:caps/>
        </w:rPr>
        <w:t xml:space="preserve"> </w:t>
      </w:r>
      <w:r>
        <w:t>Rokytnice – Bohumín (– Szczecin)</w:t>
      </w:r>
    </w:p>
    <w:p w:rsidR="00CC5FBB" w:rsidRDefault="00CC5FBB" w:rsidP="00CC5FBB">
      <w:pPr>
        <w:pStyle w:val="Heading3"/>
        <w:rPr>
          <w:b w:val="0"/>
          <w:bCs w:val="0"/>
          <w:caps w:val="0"/>
          <w:sz w:val="20"/>
          <w:szCs w:val="20"/>
        </w:rPr>
      </w:pPr>
      <w:r>
        <w:rPr>
          <w:rFonts w:cs="Times New Roman"/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 xml:space="preserve">DÉLKA VĚTVE na území ČR: </w:t>
      </w:r>
      <w:r>
        <w:rPr>
          <w:caps w:val="0"/>
          <w:sz w:val="20"/>
          <w:szCs w:val="20"/>
        </w:rPr>
        <w:t xml:space="preserve">98 km </w:t>
      </w:r>
      <w:r>
        <w:rPr>
          <w:b w:val="0"/>
          <w:caps w:val="0"/>
          <w:sz w:val="20"/>
          <w:szCs w:val="20"/>
        </w:rPr>
        <w:t>(Bohumín; varianta pravobřežní – 102,34 km)</w:t>
      </w:r>
      <w:r>
        <w:rPr>
          <w:b w:val="0"/>
          <w:bCs w:val="0"/>
          <w:caps w:val="0"/>
          <w:sz w:val="20"/>
          <w:szCs w:val="20"/>
        </w:rPr>
        <w:t xml:space="preserve"> </w:t>
      </w:r>
      <w:r>
        <w:rPr>
          <w:b w:val="0"/>
          <w:bCs w:val="0"/>
          <w:caps w:val="0"/>
          <w:sz w:val="20"/>
          <w:szCs w:val="20"/>
        </w:rPr>
        <w:tab/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z toho: 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lastRenderedPageBreak/>
        <w:tab/>
      </w:r>
      <w:r>
        <w:rPr>
          <w:b w:val="0"/>
          <w:bCs w:val="0"/>
          <w:caps w:val="0"/>
          <w:sz w:val="20"/>
          <w:szCs w:val="20"/>
        </w:rPr>
        <w:tab/>
        <w:t>- průplavní úsek:</w:t>
      </w:r>
      <w:r>
        <w:rPr>
          <w:b w:val="0"/>
          <w:bCs w:val="0"/>
          <w:caps w:val="0"/>
          <w:sz w:val="20"/>
          <w:szCs w:val="20"/>
        </w:rPr>
        <w:tab/>
        <w:t>91 km (var. 95,34 km); cca 92,8 – 97,3% z celkové délky větve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říční úsek: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7 km</w:t>
      </w:r>
    </w:p>
    <w:p w:rsidR="00CC5FBB" w:rsidRDefault="00CC5FBB" w:rsidP="00CC5FBB">
      <w:pPr>
        <w:pStyle w:val="Heading3"/>
        <w:rPr>
          <w:b w:val="0"/>
          <w:bC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Výškové kóty (</w:t>
      </w:r>
      <w:r>
        <w:rPr>
          <w:b w:val="0"/>
          <w:bCs w:val="0"/>
          <w:caps w:val="0"/>
          <w:sz w:val="20"/>
          <w:szCs w:val="20"/>
        </w:rPr>
        <w:t>min./max.</w:t>
      </w:r>
      <w:r>
        <w:rPr>
          <w:b w:val="0"/>
          <w:bCs w:val="0"/>
          <w:sz w:val="20"/>
          <w:szCs w:val="20"/>
        </w:rPr>
        <w:t>):</w:t>
      </w:r>
      <w:r>
        <w:rPr>
          <w:b w:val="0"/>
          <w:bCs w:val="0"/>
          <w:sz w:val="20"/>
          <w:szCs w:val="20"/>
        </w:rPr>
        <w:tab/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- úsek vzestupný: 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>225,00 / 275,00 m n. m., tj. 50 m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úsek sestupný: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>275,00 / 197,00 (resp. 182,00) m n.m., tj. 78 m (resp. 93 m)</w:t>
      </w:r>
    </w:p>
    <w:p w:rsidR="00CC5FBB" w:rsidRDefault="00CC5FBB" w:rsidP="00CC5FBB">
      <w:pPr>
        <w:pStyle w:val="Heading3"/>
        <w:jc w:val="left"/>
        <w:rPr>
          <w:b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sz w:val="20"/>
          <w:szCs w:val="20"/>
        </w:rPr>
        <w:t>rozvodnice</w:t>
      </w:r>
      <w:r>
        <w:rPr>
          <w:b w:val="0"/>
          <w:caps w:val="0"/>
          <w:sz w:val="20"/>
          <w:szCs w:val="20"/>
        </w:rPr>
        <w:t xml:space="preserve">: </w:t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  <w:t xml:space="preserve">překonaná vrcholovou zdrží s kótou hladiny 275,00 m n .m., </w:t>
      </w:r>
      <w:r>
        <w:rPr>
          <w:b w:val="0"/>
          <w:caps w:val="0"/>
          <w:sz w:val="20"/>
          <w:szCs w:val="20"/>
        </w:rPr>
        <w:br/>
        <w:t xml:space="preserve"> </w:t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  <w:t>délka 36,525 km</w:t>
      </w:r>
    </w:p>
    <w:p w:rsidR="00CC5FBB" w:rsidRDefault="00CC5FBB" w:rsidP="00CC5FBB"/>
    <w:p w:rsidR="00CC5FBB" w:rsidRDefault="00CC5FBB" w:rsidP="00CC5FBB">
      <w:pPr>
        <w:pStyle w:val="BodyText"/>
      </w:pPr>
    </w:p>
    <w:p w:rsidR="00CC5FBB" w:rsidRDefault="00CC5FBB" w:rsidP="00CC5FBB">
      <w:pPr>
        <w:pStyle w:val="BodyText"/>
        <w:spacing w:before="0" w:after="0"/>
        <w:jc w:val="right"/>
        <w:rPr>
          <w:sz w:val="16"/>
          <w:szCs w:val="16"/>
        </w:rPr>
      </w:pPr>
      <w:r>
        <w:rPr>
          <w:sz w:val="16"/>
          <w:szCs w:val="16"/>
        </w:rPr>
        <w:t>Tab. 5</w:t>
      </w:r>
      <w: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420"/>
        <w:gridCol w:w="2070"/>
        <w:gridCol w:w="2250"/>
      </w:tblGrid>
      <w:tr w:rsidR="00CC5FBB" w:rsidTr="007D591C">
        <w:trPr>
          <w:tblHeader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20"/>
              </w:rPr>
              <w:t xml:space="preserve">OBJEKTY </w:t>
            </w:r>
          </w:p>
        </w:tc>
      </w:tr>
      <w:tr w:rsidR="00CC5FBB" w:rsidTr="007D591C">
        <w:trPr>
          <w:tblHeader/>
        </w:trPr>
        <w:tc>
          <w:tcPr>
            <w:tcW w:w="90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Poř. číslo</w:t>
            </w:r>
          </w:p>
        </w:tc>
        <w:tc>
          <w:tcPr>
            <w:tcW w:w="342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Název PK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 xml:space="preserve">Staničení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(v km)</w:t>
            </w:r>
          </w:p>
        </w:tc>
        <w:tc>
          <w:tcPr>
            <w:tcW w:w="225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u PK - výška;</w:t>
            </w:r>
            <w:r>
              <w:rPr>
                <w:bCs w:val="0"/>
                <w:caps w:val="0"/>
                <w:sz w:val="18"/>
                <w:szCs w:val="18"/>
              </w:rPr>
              <w:br/>
              <w:t xml:space="preserve"> u TJ a MD - délka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(v m) </w:t>
            </w:r>
          </w:p>
        </w:tc>
      </w:tr>
      <w:tr w:rsidR="00CC5FBB" w:rsidTr="007D591C">
        <w:tc>
          <w:tcPr>
            <w:tcW w:w="8640" w:type="dxa"/>
            <w:gridSpan w:val="4"/>
            <w:tcBorders>
              <w:top w:val="doub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PLAVEBNÍ KOMORY (</w:t>
            </w:r>
            <w:r>
              <w:rPr>
                <w:caps w:val="0"/>
                <w:sz w:val="18"/>
                <w:szCs w:val="18"/>
              </w:rPr>
              <w:t>PK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)</w:t>
            </w:r>
          </w:p>
        </w:tc>
      </w:tr>
      <w:tr w:rsidR="00CC5FBB" w:rsidTr="007D591C">
        <w:tc>
          <w:tcPr>
            <w:tcW w:w="90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Buk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8,8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Trnávka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16,5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3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Kunín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53,0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4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Petřvald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69,0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Proskovice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73,6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5,0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Vyškovice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76,4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10,5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Svinov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81,7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5,3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Přívoz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87,6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7,2</w:t>
            </w:r>
          </w:p>
        </w:tc>
      </w:tr>
      <w:tr w:rsidR="00CC5FBB" w:rsidTr="007D591C">
        <w:tc>
          <w:tcPr>
            <w:tcW w:w="90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Bohumín (pravobřežní varianta)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102 2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15,0</w:t>
            </w:r>
          </w:p>
        </w:tc>
      </w:tr>
      <w:tr w:rsidR="00CC5FBB" w:rsidTr="007D591C">
        <w:tc>
          <w:tcPr>
            <w:tcW w:w="8640" w:type="dxa"/>
            <w:gridSpan w:val="4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TUNELY (</w:t>
            </w:r>
            <w:r>
              <w:rPr>
                <w:caps w:val="0"/>
                <w:sz w:val="18"/>
                <w:szCs w:val="18"/>
              </w:rPr>
              <w:t>TJ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-jednolodní)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Jezernice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21,9 – 23,2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1 260</w:t>
            </w:r>
          </w:p>
        </w:tc>
      </w:tr>
      <w:tr w:rsidR="00CC5FBB" w:rsidTr="007D591C">
        <w:tc>
          <w:tcPr>
            <w:tcW w:w="90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Bělotín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34,3 – 35,6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1 300</w:t>
            </w:r>
          </w:p>
        </w:tc>
      </w:tr>
      <w:tr w:rsidR="00CC5FBB" w:rsidTr="007D591C">
        <w:tc>
          <w:tcPr>
            <w:tcW w:w="8640" w:type="dxa"/>
            <w:gridSpan w:val="4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AKVADUKTY (</w:t>
            </w:r>
            <w:r>
              <w:rPr>
                <w:caps w:val="0"/>
                <w:sz w:val="18"/>
                <w:szCs w:val="18"/>
              </w:rPr>
              <w:t>MD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 – plavební most dvoulodní)</w:t>
            </w:r>
          </w:p>
        </w:tc>
      </w:tr>
      <w:tr w:rsidR="00CC5FBB" w:rsidTr="007D591C">
        <w:tc>
          <w:tcPr>
            <w:tcW w:w="9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</w:t>
            </w:r>
          </w:p>
        </w:tc>
        <w:tc>
          <w:tcPr>
            <w:tcW w:w="342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MD Bartošovice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60,3 – 60,5</w:t>
            </w:r>
          </w:p>
        </w:tc>
        <w:tc>
          <w:tcPr>
            <w:tcW w:w="225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160</w:t>
            </w:r>
          </w:p>
        </w:tc>
      </w:tr>
    </w:tbl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</w:p>
    <w:p w:rsidR="00CC5FBB" w:rsidRDefault="00CC5FBB" w:rsidP="00CC5FBB">
      <w:pPr>
        <w:pStyle w:val="Heading6"/>
        <w:numPr>
          <w:ilvl w:val="0"/>
          <w:numId w:val="2"/>
        </w:numPr>
        <w:spacing w:before="120"/>
      </w:pPr>
      <w:r>
        <w:rPr>
          <w:caps/>
          <w:szCs w:val="22"/>
        </w:rPr>
        <w:t>Dunajská větev</w:t>
      </w:r>
      <w:r>
        <w:rPr>
          <w:szCs w:val="22"/>
        </w:rPr>
        <w:t>:</w:t>
      </w:r>
      <w:r>
        <w:t xml:space="preserve"> </w:t>
      </w:r>
      <w:r>
        <w:rPr>
          <w:bCs w:val="0"/>
        </w:rPr>
        <w:t>Rokytnice – Břeclav / Kúty (– Wien / Bratislava)</w:t>
      </w:r>
    </w:p>
    <w:p w:rsidR="00CC5FBB" w:rsidRDefault="00CC5FBB" w:rsidP="00CC5FBB">
      <w:pPr>
        <w:pStyle w:val="Heading3"/>
        <w:rPr>
          <w:b w:val="0"/>
          <w:bCs w:val="0"/>
          <w:caps w:val="0"/>
          <w:sz w:val="20"/>
          <w:szCs w:val="20"/>
        </w:rPr>
      </w:pPr>
      <w:r>
        <w:rPr>
          <w:rFonts w:cs="Times New Roman"/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 xml:space="preserve">DÉLKA VĚTVE na území ČR: </w:t>
      </w:r>
      <w:r>
        <w:rPr>
          <w:caps w:val="0"/>
          <w:sz w:val="20"/>
          <w:szCs w:val="20"/>
        </w:rPr>
        <w:t xml:space="preserve">120 km </w:t>
      </w:r>
      <w:r>
        <w:rPr>
          <w:b w:val="0"/>
          <w:caps w:val="0"/>
          <w:sz w:val="20"/>
          <w:szCs w:val="20"/>
        </w:rPr>
        <w:t>(variantně přes Břeclav 118 km)</w:t>
      </w:r>
      <w:r>
        <w:rPr>
          <w:b w:val="0"/>
          <w:bCs w:val="0"/>
          <w:caps w:val="0"/>
          <w:sz w:val="20"/>
          <w:szCs w:val="20"/>
        </w:rPr>
        <w:t xml:space="preserve"> </w:t>
      </w:r>
      <w:r>
        <w:rPr>
          <w:b w:val="0"/>
          <w:bCs w:val="0"/>
          <w:caps w:val="0"/>
          <w:sz w:val="20"/>
          <w:szCs w:val="20"/>
        </w:rPr>
        <w:tab/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z toho: 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průplavní úsek:</w:t>
      </w:r>
      <w:r>
        <w:rPr>
          <w:b w:val="0"/>
          <w:bCs w:val="0"/>
          <w:caps w:val="0"/>
          <w:sz w:val="20"/>
          <w:szCs w:val="20"/>
        </w:rPr>
        <w:tab/>
        <w:t>14 km; 11,7% z celkové délky větve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kanálový úsek:</w:t>
      </w:r>
      <w:r>
        <w:rPr>
          <w:b w:val="0"/>
          <w:bCs w:val="0"/>
          <w:caps w:val="0"/>
          <w:sz w:val="20"/>
          <w:szCs w:val="20"/>
        </w:rPr>
        <w:tab/>
        <w:t xml:space="preserve">20 km (var. </w:t>
      </w:r>
      <w:r>
        <w:rPr>
          <w:b w:val="0"/>
          <w:caps w:val="0"/>
          <w:sz w:val="20"/>
          <w:szCs w:val="20"/>
        </w:rPr>
        <w:t>přes Břeclav</w:t>
      </w:r>
      <w:r>
        <w:rPr>
          <w:b w:val="0"/>
          <w:bCs w:val="0"/>
          <w:caps w:val="0"/>
          <w:sz w:val="20"/>
          <w:szCs w:val="20"/>
        </w:rPr>
        <w:t xml:space="preserve"> 43 km); 16,7% (35,8%) z celk. délky větve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říční úsek: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86 km (variantně </w:t>
      </w:r>
      <w:r>
        <w:rPr>
          <w:b w:val="0"/>
          <w:caps w:val="0"/>
          <w:sz w:val="20"/>
          <w:szCs w:val="20"/>
        </w:rPr>
        <w:t>přes Břeclav</w:t>
      </w:r>
      <w:r>
        <w:rPr>
          <w:b w:val="0"/>
          <w:bCs w:val="0"/>
          <w:caps w:val="0"/>
          <w:sz w:val="20"/>
          <w:szCs w:val="20"/>
        </w:rPr>
        <w:t xml:space="preserve"> 61 km)</w:t>
      </w:r>
    </w:p>
    <w:p w:rsidR="00CC5FBB" w:rsidRDefault="00CC5FBB" w:rsidP="00CC5FBB">
      <w:pPr>
        <w:pStyle w:val="Heading3"/>
        <w:jc w:val="left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Výškové kóty</w:t>
      </w:r>
      <w:r>
        <w:rPr>
          <w:b w:val="0"/>
          <w:bCs w:val="0"/>
          <w:caps w:val="0"/>
          <w:sz w:val="20"/>
          <w:szCs w:val="20"/>
        </w:rPr>
        <w:t xml:space="preserve"> (min./max.): 225,00 / 153,00 (variantně 155,00) m n.m., tj. 72 m (var. 70 m)</w:t>
      </w:r>
    </w:p>
    <w:p w:rsidR="00CC5FBB" w:rsidRDefault="00CC5FBB" w:rsidP="00CC5FBB"/>
    <w:p w:rsidR="00CC5FBB" w:rsidRDefault="00CC5FBB" w:rsidP="00CC5FBB">
      <w:pPr>
        <w:spacing w:before="40" w:line="288" w:lineRule="auto"/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Tab. 6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2070"/>
        <w:gridCol w:w="2970"/>
      </w:tblGrid>
      <w:tr w:rsidR="00CC5FBB" w:rsidTr="007D591C">
        <w:trPr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20"/>
              </w:rPr>
              <w:t xml:space="preserve">OBJEKTY </w:t>
            </w:r>
          </w:p>
        </w:tc>
      </w:tr>
      <w:tr w:rsidR="00CC5FBB" w:rsidTr="007D591C">
        <w:trPr>
          <w:tblHeader/>
        </w:trPr>
        <w:tc>
          <w:tcPr>
            <w:tcW w:w="360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Název PK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 xml:space="preserve">Staničení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(v km)</w:t>
            </w:r>
          </w:p>
        </w:tc>
        <w:tc>
          <w:tcPr>
            <w:tcW w:w="297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u PK - výška;</w:t>
            </w:r>
            <w:r>
              <w:rPr>
                <w:bCs w:val="0"/>
                <w:caps w:val="0"/>
                <w:sz w:val="18"/>
                <w:szCs w:val="18"/>
              </w:rPr>
              <w:br/>
              <w:t xml:space="preserve"> u TJ a MD - délka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(v m)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PLAVEBNÍ KOMORY (</w:t>
            </w:r>
            <w:r>
              <w:rPr>
                <w:caps w:val="0"/>
                <w:sz w:val="18"/>
                <w:szCs w:val="18"/>
              </w:rPr>
              <w:t>PK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)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Rokytnice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0,7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24,0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Zářičí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11,5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10,5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Kroměříž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22,2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4,8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Bělov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37,4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4,5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lastRenderedPageBreak/>
              <w:t>Uherské Hradiště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54,2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6,6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Rohatec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83,0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11,4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Hodonín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92,0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4,7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Tvrdonice (varianty A,B - říční)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107,9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5,5</w:t>
            </w:r>
          </w:p>
        </w:tc>
      </w:tr>
      <w:tr w:rsidR="00CC5FBB" w:rsidTr="007D591C">
        <w:tc>
          <w:tcPr>
            <w:tcW w:w="360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Mikulčice (varianta C - přes Břeclav)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99,1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3,5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TUNELY (</w:t>
            </w:r>
            <w:r>
              <w:rPr>
                <w:caps w:val="0"/>
                <w:sz w:val="18"/>
                <w:szCs w:val="18"/>
              </w:rPr>
              <w:t>TJ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-jednolodní)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Kostice (varianta Kyjovkou – Břeclav)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108,1 – 108,8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700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AKVADUKTY (</w:t>
            </w:r>
            <w:r>
              <w:rPr>
                <w:caps w:val="0"/>
                <w:sz w:val="18"/>
                <w:szCs w:val="18"/>
              </w:rPr>
              <w:t>MD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 – plavební most dvoulodní)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-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-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-</w:t>
            </w:r>
          </w:p>
        </w:tc>
      </w:tr>
    </w:tbl>
    <w:p w:rsidR="00CC5FBB" w:rsidRDefault="00CC5FBB" w:rsidP="00CC5FBB">
      <w:pPr>
        <w:pStyle w:val="BodyText"/>
      </w:pPr>
    </w:p>
    <w:p w:rsidR="00CC5FBB" w:rsidRDefault="00CC5FBB" w:rsidP="00CC5FBB">
      <w:pPr>
        <w:pStyle w:val="Heading6"/>
        <w:numPr>
          <w:ilvl w:val="0"/>
          <w:numId w:val="2"/>
        </w:numPr>
        <w:spacing w:before="0"/>
        <w:rPr>
          <w:szCs w:val="22"/>
        </w:rPr>
      </w:pPr>
      <w:r>
        <w:rPr>
          <w:caps/>
          <w:szCs w:val="22"/>
        </w:rPr>
        <w:t>Labská větev</w:t>
      </w:r>
      <w:r>
        <w:rPr>
          <w:szCs w:val="22"/>
        </w:rPr>
        <w:t xml:space="preserve">: Rokytnice – Pardubice (– Hamburg) </w:t>
      </w:r>
    </w:p>
    <w:p w:rsidR="00CC5FBB" w:rsidRDefault="00CC5FBB" w:rsidP="00CC5FBB">
      <w:pPr>
        <w:pStyle w:val="Heading3"/>
        <w:rPr>
          <w:b w:val="0"/>
          <w:bCs w:val="0"/>
          <w:caps w:val="0"/>
          <w:sz w:val="20"/>
          <w:szCs w:val="20"/>
        </w:rPr>
      </w:pPr>
      <w:r>
        <w:rPr>
          <w:rFonts w:cs="Times New Roman"/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 xml:space="preserve">DÉLKA VĚTVE na území ČR: 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caps w:val="0"/>
          <w:sz w:val="20"/>
          <w:szCs w:val="20"/>
        </w:rPr>
        <w:t xml:space="preserve">154 km </w:t>
      </w:r>
      <w:r>
        <w:rPr>
          <w:b w:val="0"/>
          <w:bCs w:val="0"/>
          <w:caps w:val="0"/>
          <w:sz w:val="20"/>
          <w:szCs w:val="20"/>
        </w:rPr>
        <w:tab/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z toho: 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průplavní úsek:</w:t>
      </w:r>
      <w:r>
        <w:rPr>
          <w:b w:val="0"/>
          <w:bCs w:val="0"/>
          <w:caps w:val="0"/>
          <w:sz w:val="20"/>
          <w:szCs w:val="20"/>
        </w:rPr>
        <w:tab/>
        <w:t xml:space="preserve">144 km; 93,5% z celkové délky větve 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kanálový úsek:</w:t>
      </w:r>
      <w:r>
        <w:rPr>
          <w:b w:val="0"/>
          <w:bCs w:val="0"/>
          <w:caps w:val="0"/>
          <w:sz w:val="20"/>
          <w:szCs w:val="20"/>
        </w:rPr>
        <w:tab/>
        <w:t>10 km</w:t>
      </w:r>
    </w:p>
    <w:p w:rsidR="00CC5FBB" w:rsidRDefault="00CC5FBB" w:rsidP="00CC5FBB">
      <w:pPr>
        <w:pStyle w:val="Heading3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Výškové kóty (</w:t>
      </w:r>
      <w:r>
        <w:rPr>
          <w:b w:val="0"/>
          <w:bCs w:val="0"/>
          <w:caps w:val="0"/>
          <w:sz w:val="20"/>
          <w:szCs w:val="20"/>
        </w:rPr>
        <w:t>min./max.</w:t>
      </w:r>
      <w:r>
        <w:rPr>
          <w:b w:val="0"/>
          <w:bCs w:val="0"/>
          <w:sz w:val="20"/>
          <w:szCs w:val="20"/>
        </w:rPr>
        <w:t xml:space="preserve">): 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 xml:space="preserve">- úsek vzestupný: 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>225,00 - 405,00, tj. 180 m</w:t>
      </w:r>
    </w:p>
    <w:p w:rsidR="00CC5FBB" w:rsidRDefault="00CC5FBB" w:rsidP="00CC5FBB">
      <w:pPr>
        <w:pStyle w:val="Heading3"/>
        <w:spacing w:before="0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bCs w:val="0"/>
          <w:caps w:val="0"/>
          <w:sz w:val="20"/>
          <w:szCs w:val="20"/>
        </w:rPr>
        <w:tab/>
        <w:t>- úsek sestupný:</w:t>
      </w: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>405,00 – 217,50, tj. 187,5 m</w:t>
      </w:r>
    </w:p>
    <w:p w:rsidR="00CC5FBB" w:rsidRDefault="00CC5FBB" w:rsidP="00CC5FBB">
      <w:pPr>
        <w:pStyle w:val="Heading3"/>
        <w:jc w:val="left"/>
        <w:rPr>
          <w:b w:val="0"/>
          <w:bCs w:val="0"/>
          <w:caps w:val="0"/>
          <w:sz w:val="20"/>
          <w:szCs w:val="20"/>
        </w:rPr>
      </w:pPr>
      <w:r>
        <w:rPr>
          <w:b w:val="0"/>
          <w:bCs w:val="0"/>
          <w:caps w:val="0"/>
          <w:sz w:val="20"/>
          <w:szCs w:val="20"/>
        </w:rPr>
        <w:tab/>
      </w:r>
      <w:r>
        <w:rPr>
          <w:b w:val="0"/>
          <w:sz w:val="20"/>
          <w:szCs w:val="20"/>
        </w:rPr>
        <w:t>rozvodnice</w:t>
      </w:r>
      <w:r>
        <w:rPr>
          <w:b w:val="0"/>
          <w:caps w:val="0"/>
          <w:sz w:val="20"/>
          <w:szCs w:val="20"/>
        </w:rPr>
        <w:t xml:space="preserve">: </w:t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  <w:t xml:space="preserve">překonaná vrcholovou zdrží s kótou hladiny 390 - 415 m n .m. </w:t>
      </w:r>
      <w:r>
        <w:rPr>
          <w:b w:val="0"/>
          <w:caps w:val="0"/>
          <w:sz w:val="20"/>
          <w:szCs w:val="20"/>
        </w:rPr>
        <w:br/>
        <w:t xml:space="preserve"> </w:t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</w:r>
      <w:r>
        <w:rPr>
          <w:b w:val="0"/>
          <w:caps w:val="0"/>
          <w:sz w:val="20"/>
          <w:szCs w:val="20"/>
        </w:rPr>
        <w:tab/>
        <w:t xml:space="preserve">(optimální 405,00), délka 14,0 km, tunel délky cca 5 200 m </w:t>
      </w:r>
      <w:r>
        <w:rPr>
          <w:b w:val="0"/>
          <w:caps w:val="0"/>
          <w:sz w:val="20"/>
          <w:szCs w:val="20"/>
        </w:rPr>
        <w:tab/>
      </w:r>
    </w:p>
    <w:p w:rsidR="00CC5FBB" w:rsidRDefault="00CC5FBB" w:rsidP="00CC5FBB">
      <w:pPr>
        <w:pStyle w:val="BodyText"/>
        <w:spacing w:after="0"/>
        <w:jc w:val="right"/>
        <w:rPr>
          <w:sz w:val="16"/>
          <w:szCs w:val="16"/>
        </w:rPr>
      </w:pPr>
      <w:r>
        <w:rPr>
          <w:sz w:val="16"/>
          <w:szCs w:val="16"/>
        </w:rPr>
        <w:t>Tab. 7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2070"/>
        <w:gridCol w:w="2970"/>
      </w:tblGrid>
      <w:tr w:rsidR="00CC5FBB" w:rsidTr="007D591C">
        <w:trPr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20"/>
              </w:rPr>
              <w:t xml:space="preserve">OBJEKTY </w:t>
            </w:r>
          </w:p>
        </w:tc>
      </w:tr>
      <w:tr w:rsidR="00CC5FBB" w:rsidTr="007D591C">
        <w:trPr>
          <w:tblHeader/>
        </w:trPr>
        <w:tc>
          <w:tcPr>
            <w:tcW w:w="360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Název PK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 xml:space="preserve">Staničení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>(v km)</w:t>
            </w:r>
          </w:p>
        </w:tc>
        <w:tc>
          <w:tcPr>
            <w:tcW w:w="2970" w:type="dxa"/>
            <w:tcBorders>
              <w:bottom w:val="double" w:sz="4" w:space="0" w:color="auto"/>
            </w:tcBorders>
            <w:shd w:val="clear" w:color="auto" w:fill="E0E0E0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Cs w:val="0"/>
                <w:caps w:val="0"/>
                <w:sz w:val="18"/>
                <w:szCs w:val="18"/>
              </w:rPr>
            </w:pPr>
            <w:r>
              <w:rPr>
                <w:bCs w:val="0"/>
                <w:caps w:val="0"/>
                <w:sz w:val="18"/>
                <w:szCs w:val="18"/>
              </w:rPr>
              <w:t>Výška PK / Délka TJ, A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caps w:val="0"/>
                <w:sz w:val="18"/>
                <w:szCs w:val="18"/>
              </w:rPr>
              <w:br/>
              <w:t xml:space="preserve">(v m) 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PLAVEBNÍ KOMORY (PK)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Střelice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43,7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22,5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Loštice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51,3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27,5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Kozov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60,5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20,0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Pečíkov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65,8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20,0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Petrůvka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67,6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Radkov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68,2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Gruna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70,0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25,0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Rybník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99,2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15,0</w:t>
            </w:r>
          </w:p>
        </w:tc>
      </w:tr>
      <w:tr w:rsidR="00CC5FBB" w:rsidTr="007D591C">
        <w:tc>
          <w:tcPr>
            <w:tcW w:w="360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Voděrady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114,3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26,25</w:t>
            </w:r>
          </w:p>
        </w:tc>
      </w:tr>
      <w:tr w:rsidR="00CC5FBB" w:rsidTr="007D591C">
        <w:tc>
          <w:tcPr>
            <w:tcW w:w="360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Chotěšiny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115,8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26,25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Vračovice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117,9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26,25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Zálší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118,8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26,25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Dvořisko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122,9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27,5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Turov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138,8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27,5</w:t>
            </w:r>
          </w:p>
        </w:tc>
      </w:tr>
      <w:tr w:rsidR="00CC5FBB" w:rsidTr="007D591C">
        <w:tc>
          <w:tcPr>
            <w:tcW w:w="3600" w:type="dxa"/>
            <w:tcBorders>
              <w:top w:val="single" w:sz="4" w:space="0" w:color="auto"/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Černá za Bory</w:t>
            </w:r>
          </w:p>
        </w:tc>
        <w:tc>
          <w:tcPr>
            <w:tcW w:w="2070" w:type="dxa"/>
            <w:tcBorders>
              <w:top w:val="single" w:sz="4" w:space="0" w:color="auto"/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152,5</w:t>
            </w:r>
          </w:p>
        </w:tc>
        <w:tc>
          <w:tcPr>
            <w:tcW w:w="2970" w:type="dxa"/>
            <w:tcBorders>
              <w:top w:val="single" w:sz="4" w:space="0" w:color="auto"/>
              <w:bottom w:val="double" w:sz="4" w:space="0" w:color="auto"/>
            </w:tcBorders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27,5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TUNELY (TJ-jednolodní)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Loštice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52,2 – 53,0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820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Třebovice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93,6 – 96,2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2 560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Rybník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96,8 – 98,3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270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Řetová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107,1 – 109,1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2 000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TJ Řetůvka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110,8 – 113,2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2 350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left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lastRenderedPageBreak/>
              <w:t>TJ Vraclav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128,5 – 128,7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240</w:t>
            </w:r>
          </w:p>
        </w:tc>
      </w:tr>
      <w:tr w:rsidR="00CC5FBB" w:rsidTr="007D591C">
        <w:tc>
          <w:tcPr>
            <w:tcW w:w="8640" w:type="dxa"/>
            <w:gridSpan w:val="3"/>
            <w:tcBorders>
              <w:top w:val="double" w:sz="4" w:space="0" w:color="auto"/>
            </w:tcBorders>
          </w:tcPr>
          <w:p w:rsidR="00CC5FBB" w:rsidRDefault="00CC5FBB" w:rsidP="007D591C">
            <w:pPr>
              <w:pStyle w:val="Heading3"/>
              <w:spacing w:before="3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AKVADUKTY (MJ – plavební most jednolodní, MD – plavební most dvoulodní)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MD Loštice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53,4 – 53,7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340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MD Rybník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98,7 – 98,9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180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MD Česká Třebová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102,7 – 103,4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750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MD Česká Třebová II.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103,8 – 104,4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600</w:t>
            </w:r>
          </w:p>
        </w:tc>
      </w:tr>
      <w:tr w:rsidR="00CC5FBB" w:rsidTr="007D591C">
        <w:tc>
          <w:tcPr>
            <w:tcW w:w="360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2 x MJ Slatina</w:t>
            </w:r>
          </w:p>
        </w:tc>
        <w:tc>
          <w:tcPr>
            <w:tcW w:w="20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 xml:space="preserve">124,6 - 125,4 </w:t>
            </w:r>
          </w:p>
        </w:tc>
        <w:tc>
          <w:tcPr>
            <w:tcW w:w="2970" w:type="dxa"/>
          </w:tcPr>
          <w:p w:rsidR="00CC5FBB" w:rsidRDefault="00CC5FBB" w:rsidP="007D591C">
            <w:pPr>
              <w:pStyle w:val="Heading3"/>
              <w:spacing w:before="10" w:after="10" w:line="240" w:lineRule="auto"/>
              <w:jc w:val="center"/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b w:val="0"/>
                <w:bCs w:val="0"/>
                <w:caps w:val="0"/>
                <w:sz w:val="18"/>
                <w:szCs w:val="18"/>
              </w:rPr>
              <w:t>775</w:t>
            </w:r>
          </w:p>
        </w:tc>
      </w:tr>
    </w:tbl>
    <w:p w:rsidR="00CC5FBB" w:rsidRDefault="00CC5FBB" w:rsidP="00CF701E">
      <w:pPr>
        <w:pStyle w:val="NoSpacing"/>
        <w:rPr>
          <w:lang w:val="sk-SK"/>
        </w:rPr>
      </w:pPr>
    </w:p>
    <w:p w:rsidR="00CC5FBB" w:rsidRDefault="00CC5FBB" w:rsidP="00CF701E">
      <w:pPr>
        <w:pStyle w:val="NoSpacing"/>
        <w:rPr>
          <w:lang w:val="sk-SK"/>
        </w:rPr>
      </w:pPr>
      <w:r>
        <w:rPr>
          <w:lang w:val="sk-SK"/>
        </w:rPr>
        <w:t>Prístavy:</w:t>
      </w:r>
    </w:p>
    <w:p w:rsidR="00CC5FBB" w:rsidRDefault="00CC5FBB" w:rsidP="00CF701E">
      <w:pPr>
        <w:pStyle w:val="NoSpacing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Břeclav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Otrokovice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Hranice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b/>
          <w:bCs/>
          <w:sz w:val="20"/>
          <w:szCs w:val="20"/>
        </w:rPr>
        <w:t>Bohumín</w:t>
      </w:r>
      <w:proofErr w:type="spellEnd"/>
      <w:r>
        <w:rPr>
          <w:b/>
          <w:bCs/>
          <w:sz w:val="20"/>
          <w:szCs w:val="20"/>
        </w:rPr>
        <w:t>, Olomouc</w:t>
      </w:r>
      <w:r>
        <w:rPr>
          <w:sz w:val="20"/>
          <w:szCs w:val="20"/>
        </w:rPr>
        <w:t xml:space="preserve"> a </w:t>
      </w:r>
      <w:r>
        <w:rPr>
          <w:b/>
          <w:bCs/>
          <w:sz w:val="20"/>
          <w:szCs w:val="20"/>
        </w:rPr>
        <w:t>Pardubice.</w:t>
      </w:r>
    </w:p>
    <w:p w:rsidR="00407CD7" w:rsidRPr="00CC5FBB" w:rsidRDefault="00407CD7" w:rsidP="00CF701E">
      <w:pPr>
        <w:pStyle w:val="NoSpacing"/>
        <w:rPr>
          <w:lang w:val="sk-SK"/>
        </w:rPr>
      </w:pPr>
      <w:bookmarkStart w:id="0" w:name="_GoBack"/>
      <w:bookmarkEnd w:id="0"/>
    </w:p>
    <w:sectPr w:rsidR="00407CD7" w:rsidRPr="00CC5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+2+1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7997"/>
    <w:multiLevelType w:val="hybridMultilevel"/>
    <w:tmpl w:val="E2965278"/>
    <w:lvl w:ilvl="0" w:tplc="FD44CC94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5B6FBC"/>
    <w:multiLevelType w:val="hybridMultilevel"/>
    <w:tmpl w:val="B4BAF544"/>
    <w:lvl w:ilvl="0" w:tplc="AA60A128">
      <w:start w:val="1"/>
      <w:numFmt w:val="bullet"/>
      <w:lvlText w:val=""/>
      <w:lvlJc w:val="left"/>
      <w:pPr>
        <w:tabs>
          <w:tab w:val="num" w:pos="284"/>
        </w:tabs>
        <w:ind w:left="227" w:hanging="22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1A"/>
    <w:rsid w:val="00125639"/>
    <w:rsid w:val="001853E4"/>
    <w:rsid w:val="00186E3E"/>
    <w:rsid w:val="001B1148"/>
    <w:rsid w:val="001E3E1A"/>
    <w:rsid w:val="001F060C"/>
    <w:rsid w:val="002B7387"/>
    <w:rsid w:val="002C26D0"/>
    <w:rsid w:val="002C4C5B"/>
    <w:rsid w:val="002C52F9"/>
    <w:rsid w:val="002D6F82"/>
    <w:rsid w:val="003B39D8"/>
    <w:rsid w:val="003E3953"/>
    <w:rsid w:val="00407CD7"/>
    <w:rsid w:val="004A5448"/>
    <w:rsid w:val="004E651A"/>
    <w:rsid w:val="0055101A"/>
    <w:rsid w:val="00616473"/>
    <w:rsid w:val="00672CF7"/>
    <w:rsid w:val="006C7606"/>
    <w:rsid w:val="007057A4"/>
    <w:rsid w:val="007E0BA9"/>
    <w:rsid w:val="00811C33"/>
    <w:rsid w:val="00815233"/>
    <w:rsid w:val="00897B34"/>
    <w:rsid w:val="008A1448"/>
    <w:rsid w:val="008B015D"/>
    <w:rsid w:val="008D15C0"/>
    <w:rsid w:val="009135E5"/>
    <w:rsid w:val="00916DE7"/>
    <w:rsid w:val="0095377C"/>
    <w:rsid w:val="00955830"/>
    <w:rsid w:val="00A769A8"/>
    <w:rsid w:val="00B06E46"/>
    <w:rsid w:val="00B32FBB"/>
    <w:rsid w:val="00BA3EB3"/>
    <w:rsid w:val="00BB4926"/>
    <w:rsid w:val="00BC43D2"/>
    <w:rsid w:val="00C83C55"/>
    <w:rsid w:val="00CC5FBB"/>
    <w:rsid w:val="00CF701E"/>
    <w:rsid w:val="00E1252C"/>
    <w:rsid w:val="00E17A56"/>
    <w:rsid w:val="00FA00C9"/>
    <w:rsid w:val="00F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E93D7-EF84-4872-B598-7DC11CE7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233"/>
  </w:style>
  <w:style w:type="paragraph" w:styleId="Heading3">
    <w:name w:val="heading 3"/>
    <w:basedOn w:val="Normal"/>
    <w:next w:val="Normal"/>
    <w:link w:val="Heading3Char"/>
    <w:qFormat/>
    <w:rsid w:val="00CC5FBB"/>
    <w:pPr>
      <w:tabs>
        <w:tab w:val="left" w:pos="454"/>
      </w:tabs>
      <w:spacing w:before="120" w:after="0" w:line="288" w:lineRule="auto"/>
      <w:jc w:val="both"/>
      <w:outlineLvl w:val="2"/>
    </w:pPr>
    <w:rPr>
      <w:rFonts w:ascii="Arial" w:eastAsia="Times New Roman" w:hAnsi="Arial" w:cs="Arial"/>
      <w:b/>
      <w:bCs/>
      <w:caps/>
      <w:lang w:val="cs-CZ" w:eastAsia="cs-CZ"/>
    </w:rPr>
  </w:style>
  <w:style w:type="paragraph" w:styleId="Heading6">
    <w:name w:val="heading 6"/>
    <w:basedOn w:val="Normal"/>
    <w:next w:val="Normal"/>
    <w:link w:val="Heading6Char"/>
    <w:qFormat/>
    <w:rsid w:val="00CC5FBB"/>
    <w:pPr>
      <w:keepNext/>
      <w:tabs>
        <w:tab w:val="left" w:pos="454"/>
      </w:tabs>
      <w:spacing w:before="240" w:after="0" w:line="288" w:lineRule="auto"/>
      <w:jc w:val="both"/>
      <w:outlineLvl w:val="5"/>
    </w:pPr>
    <w:rPr>
      <w:rFonts w:ascii="Arial" w:eastAsia="Times New Roman" w:hAnsi="Arial" w:cs="Arial"/>
      <w:b/>
      <w:bCs/>
      <w:sz w:val="20"/>
      <w:szCs w:val="20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3E4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BC43D2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C43D2"/>
    <w:rPr>
      <w:b/>
      <w:bCs/>
    </w:rPr>
  </w:style>
  <w:style w:type="table" w:styleId="TableGrid">
    <w:name w:val="Table Grid"/>
    <w:basedOn w:val="TableNormal"/>
    <w:uiPriority w:val="39"/>
    <w:rsid w:val="0095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CC5FBB"/>
    <w:rPr>
      <w:rFonts w:ascii="Arial" w:eastAsia="Times New Roman" w:hAnsi="Arial" w:cs="Arial"/>
      <w:b/>
      <w:bCs/>
      <w:caps/>
      <w:lang w:val="cs-CZ" w:eastAsia="cs-CZ"/>
    </w:rPr>
  </w:style>
  <w:style w:type="character" w:customStyle="1" w:styleId="Heading6Char">
    <w:name w:val="Heading 6 Char"/>
    <w:basedOn w:val="DefaultParagraphFont"/>
    <w:link w:val="Heading6"/>
    <w:rsid w:val="00CC5FBB"/>
    <w:rPr>
      <w:rFonts w:ascii="Arial" w:eastAsia="Times New Roman" w:hAnsi="Arial" w:cs="Arial"/>
      <w:b/>
      <w:bCs/>
      <w:sz w:val="20"/>
      <w:szCs w:val="20"/>
      <w:lang w:val="cs-CZ" w:eastAsia="cs-CZ"/>
    </w:rPr>
  </w:style>
  <w:style w:type="paragraph" w:styleId="BodyText">
    <w:name w:val="Body Text"/>
    <w:aliases w:val="b"/>
    <w:basedOn w:val="Normal"/>
    <w:link w:val="BodyTextChar"/>
    <w:semiHidden/>
    <w:rsid w:val="00CC5FBB"/>
    <w:pPr>
      <w:spacing w:before="120" w:after="120" w:line="288" w:lineRule="auto"/>
    </w:pPr>
    <w:rPr>
      <w:rFonts w:ascii="Arial" w:eastAsia="Times New Roman" w:hAnsi="Arial" w:cs="Arial"/>
      <w:lang w:val="cs-CZ" w:eastAsia="cs-CZ"/>
    </w:rPr>
  </w:style>
  <w:style w:type="character" w:customStyle="1" w:styleId="BodyTextChar">
    <w:name w:val="Body Text Char"/>
    <w:basedOn w:val="DefaultParagraphFont"/>
    <w:link w:val="BodyText"/>
    <w:semiHidden/>
    <w:rsid w:val="00CC5FBB"/>
    <w:rPr>
      <w:rFonts w:ascii="Arial" w:eastAsia="Times New Roman" w:hAnsi="Arial" w:cs="Arial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Sevcik</dc:creator>
  <cp:keywords/>
  <dc:description/>
  <cp:lastModifiedBy>Ivan Sevcik</cp:lastModifiedBy>
  <cp:revision>28</cp:revision>
  <dcterms:created xsi:type="dcterms:W3CDTF">2014-11-27T14:30:00Z</dcterms:created>
  <dcterms:modified xsi:type="dcterms:W3CDTF">2014-11-27T21:33:00Z</dcterms:modified>
</cp:coreProperties>
</file>